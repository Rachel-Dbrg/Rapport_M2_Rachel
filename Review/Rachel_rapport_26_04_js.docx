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61D74" w14:textId="77777777" w:rsidR="006E0DF8" w:rsidRDefault="006968D4">
      <w:pPr>
        <w:spacing w:after="287" w:line="259" w:lineRule="auto"/>
        <w:ind w:left="3087" w:right="0" w:firstLine="0"/>
        <w:jc w:val="left"/>
      </w:pPr>
      <w:r>
        <w:rPr>
          <w:sz w:val="41"/>
        </w:rPr>
        <w:t>Rapport stage M2</w:t>
      </w:r>
    </w:p>
    <w:p w14:paraId="0D14C429" w14:textId="77777777" w:rsidR="006E0DF8" w:rsidRDefault="006968D4">
      <w:pPr>
        <w:spacing w:after="239" w:line="259" w:lineRule="auto"/>
        <w:ind w:left="10" w:right="11" w:hanging="10"/>
        <w:jc w:val="center"/>
      </w:pPr>
      <w:r>
        <w:rPr>
          <w:sz w:val="29"/>
        </w:rPr>
        <w:t>Moi même</w:t>
      </w:r>
    </w:p>
    <w:p w14:paraId="70B60446" w14:textId="77777777" w:rsidR="006E0DF8" w:rsidRDefault="006968D4">
      <w:pPr>
        <w:spacing w:after="239" w:line="259" w:lineRule="auto"/>
        <w:ind w:left="10" w:right="11" w:hanging="10"/>
        <w:jc w:val="center"/>
      </w:pPr>
      <w:r>
        <w:rPr>
          <w:sz w:val="29"/>
        </w:rPr>
        <w:t>Mardi 9 février 2020</w:t>
      </w:r>
      <w:r>
        <w:br w:type="page"/>
      </w:r>
    </w:p>
    <w:p w14:paraId="11CEF827" w14:textId="77777777" w:rsidR="006E0DF8" w:rsidRDefault="006968D4">
      <w:pPr>
        <w:spacing w:after="168" w:line="265" w:lineRule="auto"/>
        <w:ind w:left="27" w:right="0" w:hanging="10"/>
        <w:jc w:val="left"/>
      </w:pPr>
      <w:r>
        <w:rPr>
          <w:b/>
          <w:sz w:val="34"/>
        </w:rPr>
        <w:lastRenderedPageBreak/>
        <w:t>Contents</w:t>
      </w:r>
    </w:p>
    <w:p w14:paraId="4C12BA6C" w14:textId="77777777" w:rsidR="006E0DF8" w:rsidRDefault="006968D4">
      <w:pPr>
        <w:tabs>
          <w:tab w:val="center" w:pos="1380"/>
          <w:tab w:val="right" w:pos="9146"/>
        </w:tabs>
        <w:spacing w:after="160" w:line="259" w:lineRule="auto"/>
        <w:ind w:left="0" w:right="0" w:firstLine="0"/>
        <w:jc w:val="left"/>
      </w:pPr>
      <w:r>
        <w:rPr>
          <w:rFonts w:ascii="Calibri" w:eastAsia="Calibri" w:hAnsi="Calibri" w:cs="Calibri"/>
          <w:sz w:val="22"/>
        </w:rPr>
        <w:tab/>
      </w:r>
      <w:proofErr w:type="spellStart"/>
      <w:r>
        <w:rPr>
          <w:b/>
        </w:rPr>
        <w:t>Acknowledgements</w:t>
      </w:r>
      <w:proofErr w:type="spellEnd"/>
      <w:r>
        <w:rPr>
          <w:b/>
        </w:rPr>
        <w:tab/>
        <w:t>3</w:t>
      </w:r>
    </w:p>
    <w:p w14:paraId="05869B4D" w14:textId="77777777" w:rsidR="006E0DF8" w:rsidRDefault="006968D4">
      <w:pPr>
        <w:tabs>
          <w:tab w:val="center" w:pos="2294"/>
          <w:tab w:val="right" w:pos="9146"/>
        </w:tabs>
        <w:spacing w:after="160" w:line="259" w:lineRule="auto"/>
        <w:ind w:left="0" w:right="0" w:firstLine="0"/>
        <w:jc w:val="left"/>
      </w:pPr>
      <w:r>
        <w:rPr>
          <w:rFonts w:ascii="Calibri" w:eastAsia="Calibri" w:hAnsi="Calibri" w:cs="Calibri"/>
          <w:sz w:val="22"/>
        </w:rPr>
        <w:tab/>
      </w:r>
      <w:r>
        <w:rPr>
          <w:b/>
        </w:rPr>
        <w:t>Présentation de la structure d’accueil</w:t>
      </w:r>
      <w:r>
        <w:rPr>
          <w:b/>
        </w:rPr>
        <w:tab/>
        <w:t>3</w:t>
      </w:r>
    </w:p>
    <w:p w14:paraId="18009930" w14:textId="77777777" w:rsidR="006E0DF8" w:rsidRDefault="006968D4">
      <w:pPr>
        <w:tabs>
          <w:tab w:val="center" w:pos="1286"/>
          <w:tab w:val="right" w:pos="9146"/>
        </w:tabs>
        <w:spacing w:after="160" w:line="259" w:lineRule="auto"/>
        <w:ind w:left="0" w:right="0" w:firstLine="0"/>
        <w:jc w:val="left"/>
      </w:pPr>
      <w:r>
        <w:rPr>
          <w:rFonts w:ascii="Calibri" w:eastAsia="Calibri" w:hAnsi="Calibri" w:cs="Calibri"/>
          <w:sz w:val="22"/>
        </w:rPr>
        <w:tab/>
      </w:r>
      <w:proofErr w:type="spellStart"/>
      <w:r>
        <w:rPr>
          <w:b/>
        </w:rPr>
        <w:t>Literature</w:t>
      </w:r>
      <w:proofErr w:type="spellEnd"/>
      <w:r>
        <w:rPr>
          <w:b/>
        </w:rPr>
        <w:t xml:space="preserve"> </w:t>
      </w:r>
      <w:proofErr w:type="spellStart"/>
      <w:r>
        <w:rPr>
          <w:b/>
        </w:rPr>
        <w:t>review</w:t>
      </w:r>
      <w:proofErr w:type="spellEnd"/>
      <w:r>
        <w:rPr>
          <w:b/>
        </w:rPr>
        <w:tab/>
        <w:t>4</w:t>
      </w:r>
    </w:p>
    <w:p w14:paraId="6A019376" w14:textId="77777777" w:rsidR="006E0DF8" w:rsidRPr="00F55FF3" w:rsidRDefault="006968D4">
      <w:pPr>
        <w:numPr>
          <w:ilvl w:val="0"/>
          <w:numId w:val="1"/>
        </w:numPr>
        <w:spacing w:after="160" w:line="259" w:lineRule="auto"/>
        <w:ind w:right="0" w:hanging="550"/>
        <w:jc w:val="left"/>
        <w:rPr>
          <w:lang w:val="en-GB"/>
        </w:rPr>
      </w:pPr>
      <w:r w:rsidRPr="00F55FF3">
        <w:rPr>
          <w:lang w:val="en-GB"/>
        </w:rPr>
        <w:t xml:space="preserve">Structure and dynamics of ecosystems: how can species coexist in same </w:t>
      </w:r>
      <w:proofErr w:type="spellStart"/>
      <w:r w:rsidRPr="00F55FF3">
        <w:rPr>
          <w:lang w:val="en-GB"/>
        </w:rPr>
        <w:t>envi</w:t>
      </w:r>
      <w:proofErr w:type="spellEnd"/>
      <w:r w:rsidRPr="00F55FF3">
        <w:rPr>
          <w:lang w:val="en-GB"/>
        </w:rPr>
        <w:t>-</w:t>
      </w:r>
    </w:p>
    <w:p w14:paraId="59830B94" w14:textId="77777777" w:rsidR="006E0DF8" w:rsidRDefault="006968D4">
      <w:pPr>
        <w:tabs>
          <w:tab w:val="center" w:pos="1392"/>
          <w:tab w:val="center" w:pos="5322"/>
          <w:tab w:val="right" w:pos="9146"/>
        </w:tabs>
        <w:spacing w:after="160" w:line="259" w:lineRule="auto"/>
        <w:ind w:left="0" w:right="0" w:firstLine="0"/>
        <w:jc w:val="left"/>
      </w:pPr>
      <w:r w:rsidRPr="00F55FF3">
        <w:rPr>
          <w:rFonts w:ascii="Calibri" w:eastAsia="Calibri" w:hAnsi="Calibri" w:cs="Calibri"/>
          <w:sz w:val="22"/>
          <w:lang w:val="en-GB"/>
        </w:rPr>
        <w:tab/>
      </w:r>
      <w:proofErr w:type="spellStart"/>
      <w:proofErr w:type="gramStart"/>
      <w:r>
        <w:t>ronment</w:t>
      </w:r>
      <w:proofErr w:type="spellEnd"/>
      <w:r>
        <w:t>?</w:t>
      </w:r>
      <w:proofErr w:type="gramEnd"/>
      <w:r>
        <w:tab/>
        <w:t>. . . . . . . . . . . . . . . . . . . . . . . . . . . . . . . . . . . . .</w:t>
      </w:r>
      <w:r>
        <w:tab/>
        <w:t>4</w:t>
      </w:r>
    </w:p>
    <w:p w14:paraId="13601452" w14:textId="77777777" w:rsidR="006E0DF8" w:rsidRDefault="006968D4">
      <w:pPr>
        <w:numPr>
          <w:ilvl w:val="0"/>
          <w:numId w:val="1"/>
        </w:numPr>
        <w:spacing w:after="160" w:line="259" w:lineRule="auto"/>
        <w:ind w:right="0" w:hanging="550"/>
        <w:jc w:val="left"/>
      </w:pPr>
      <w:r w:rsidRPr="00F55FF3">
        <w:rPr>
          <w:lang w:val="en-GB"/>
        </w:rPr>
        <w:t>Concepts and definition for studying ecosystems’ dynamic. . . . . . . . . . . .</w:t>
      </w:r>
      <w:r w:rsidRPr="00F55FF3">
        <w:rPr>
          <w:lang w:val="en-GB"/>
        </w:rPr>
        <w:tab/>
      </w:r>
      <w:r>
        <w:t>4</w:t>
      </w:r>
    </w:p>
    <w:p w14:paraId="67F84250" w14:textId="77777777" w:rsidR="006E0DF8" w:rsidRDefault="006968D4">
      <w:pPr>
        <w:numPr>
          <w:ilvl w:val="0"/>
          <w:numId w:val="1"/>
        </w:numPr>
        <w:spacing w:after="160" w:line="259" w:lineRule="auto"/>
        <w:ind w:right="0" w:hanging="550"/>
        <w:jc w:val="left"/>
      </w:pPr>
      <w:r w:rsidRPr="00F55FF3">
        <w:rPr>
          <w:lang w:val="en-GB"/>
        </w:rPr>
        <w:t xml:space="preserve">Tools to study diversity in ecosystems and their limits . . . . . . . . . </w:t>
      </w:r>
      <w:proofErr w:type="gramStart"/>
      <w:r w:rsidRPr="00F55FF3">
        <w:rPr>
          <w:lang w:val="en-GB"/>
        </w:rPr>
        <w:t>. . . .</w:t>
      </w:r>
      <w:proofErr w:type="gramEnd"/>
      <w:r w:rsidRPr="00F55FF3">
        <w:rPr>
          <w:lang w:val="en-GB"/>
        </w:rPr>
        <w:t xml:space="preserve"> .</w:t>
      </w:r>
      <w:r w:rsidRPr="00F55FF3">
        <w:rPr>
          <w:lang w:val="en-GB"/>
        </w:rPr>
        <w:tab/>
      </w:r>
      <w:r>
        <w:t>5</w:t>
      </w:r>
    </w:p>
    <w:p w14:paraId="3A14DD91" w14:textId="77777777" w:rsidR="006E0DF8" w:rsidRDefault="006968D4">
      <w:pPr>
        <w:numPr>
          <w:ilvl w:val="0"/>
          <w:numId w:val="1"/>
        </w:numPr>
        <w:spacing w:after="160" w:line="259" w:lineRule="auto"/>
        <w:ind w:right="0" w:hanging="550"/>
        <w:jc w:val="left"/>
      </w:pPr>
      <w:r w:rsidRPr="00F55FF3">
        <w:rPr>
          <w:lang w:val="en-GB"/>
        </w:rPr>
        <w:t>Emergence of a more global approach based on functional-traits</w:t>
      </w:r>
      <w:r w:rsidRPr="00F55FF3">
        <w:rPr>
          <w:lang w:val="en-GB"/>
        </w:rPr>
        <w:tab/>
        <w:t xml:space="preserve">. . . </w:t>
      </w:r>
      <w:proofErr w:type="gramStart"/>
      <w:r w:rsidRPr="00F55FF3">
        <w:rPr>
          <w:lang w:val="en-GB"/>
        </w:rPr>
        <w:t>. . . .</w:t>
      </w:r>
      <w:proofErr w:type="gramEnd"/>
      <w:r w:rsidRPr="00F55FF3">
        <w:rPr>
          <w:lang w:val="en-GB"/>
        </w:rPr>
        <w:t xml:space="preserve"> .</w:t>
      </w:r>
      <w:r w:rsidRPr="00F55FF3">
        <w:rPr>
          <w:lang w:val="en-GB"/>
        </w:rPr>
        <w:tab/>
      </w:r>
      <w:r>
        <w:t>6</w:t>
      </w:r>
    </w:p>
    <w:p w14:paraId="4D84C9BC" w14:textId="77777777" w:rsidR="006E0DF8" w:rsidRDefault="006968D4">
      <w:pPr>
        <w:numPr>
          <w:ilvl w:val="1"/>
          <w:numId w:val="1"/>
        </w:numPr>
        <w:spacing w:after="160" w:line="259" w:lineRule="auto"/>
        <w:ind w:right="0" w:hanging="765"/>
        <w:jc w:val="left"/>
      </w:pPr>
      <w:r>
        <w:t xml:space="preserve">General </w:t>
      </w:r>
      <w:proofErr w:type="spellStart"/>
      <w:r>
        <w:t>overview</w:t>
      </w:r>
      <w:proofErr w:type="spellEnd"/>
      <w:r>
        <w:t xml:space="preserve"> . . . . . . . . . . . . . . . . . . . . . . . . </w:t>
      </w:r>
      <w:proofErr w:type="gramStart"/>
      <w:r>
        <w:t>. . . .</w:t>
      </w:r>
      <w:proofErr w:type="gramEnd"/>
      <w:r>
        <w:t xml:space="preserve"> .</w:t>
      </w:r>
      <w:r>
        <w:tab/>
        <w:t>6</w:t>
      </w:r>
    </w:p>
    <w:p w14:paraId="7A3C04C4" w14:textId="77777777" w:rsidR="006E0DF8" w:rsidRDefault="006968D4">
      <w:pPr>
        <w:numPr>
          <w:ilvl w:val="1"/>
          <w:numId w:val="1"/>
        </w:numPr>
        <w:spacing w:after="160" w:line="259" w:lineRule="auto"/>
        <w:ind w:right="0" w:hanging="765"/>
        <w:jc w:val="left"/>
      </w:pPr>
      <w:r w:rsidRPr="00F55FF3">
        <w:rPr>
          <w:lang w:val="en-GB"/>
        </w:rPr>
        <w:t>Improvement of the method over the years</w:t>
      </w:r>
      <w:r w:rsidRPr="00F55FF3">
        <w:rPr>
          <w:lang w:val="en-GB"/>
        </w:rPr>
        <w:tab/>
        <w:t>. . . . . . . . . . . . . . .</w:t>
      </w:r>
      <w:r w:rsidRPr="00F55FF3">
        <w:rPr>
          <w:lang w:val="en-GB"/>
        </w:rPr>
        <w:tab/>
      </w:r>
      <w:r>
        <w:t>7</w:t>
      </w:r>
    </w:p>
    <w:p w14:paraId="6B8FBA61" w14:textId="77777777" w:rsidR="006E0DF8" w:rsidRDefault="006968D4">
      <w:pPr>
        <w:numPr>
          <w:ilvl w:val="0"/>
          <w:numId w:val="1"/>
        </w:numPr>
        <w:spacing w:after="160" w:line="259" w:lineRule="auto"/>
        <w:ind w:right="0" w:hanging="550"/>
        <w:jc w:val="left"/>
      </w:pPr>
      <w:r w:rsidRPr="00F55FF3">
        <w:rPr>
          <w:lang w:val="en-GB"/>
        </w:rPr>
        <w:t>The advent of functional diversity</w:t>
      </w:r>
      <w:r w:rsidRPr="00F55FF3">
        <w:rPr>
          <w:lang w:val="en-GB"/>
        </w:rPr>
        <w:tab/>
        <w:t>. . . . . . . . . . . . . . . . . . . . . . . .</w:t>
      </w:r>
      <w:r w:rsidRPr="00F55FF3">
        <w:rPr>
          <w:lang w:val="en-GB"/>
        </w:rPr>
        <w:tab/>
      </w:r>
      <w:r>
        <w:t>8</w:t>
      </w:r>
    </w:p>
    <w:p w14:paraId="03EDF9BA" w14:textId="77777777" w:rsidR="006E0DF8" w:rsidRDefault="006968D4">
      <w:pPr>
        <w:numPr>
          <w:ilvl w:val="1"/>
          <w:numId w:val="1"/>
        </w:numPr>
        <w:spacing w:after="160" w:line="259" w:lineRule="auto"/>
        <w:ind w:right="0" w:hanging="765"/>
        <w:jc w:val="left"/>
      </w:pPr>
      <w:proofErr w:type="spellStart"/>
      <w:r>
        <w:t>Benefits</w:t>
      </w:r>
      <w:proofErr w:type="spellEnd"/>
      <w:r>
        <w:t xml:space="preserve"> of </w:t>
      </w:r>
      <w:proofErr w:type="spellStart"/>
      <w:r>
        <w:t>this</w:t>
      </w:r>
      <w:proofErr w:type="spellEnd"/>
      <w:r>
        <w:t xml:space="preserve"> </w:t>
      </w:r>
      <w:proofErr w:type="spellStart"/>
      <w:r>
        <w:t>approach</w:t>
      </w:r>
      <w:proofErr w:type="spellEnd"/>
      <w:r>
        <w:t xml:space="preserve"> . . . . . . . . . . . . . . . . . . . . . </w:t>
      </w:r>
      <w:proofErr w:type="gramStart"/>
      <w:r>
        <w:t>. . . .</w:t>
      </w:r>
      <w:proofErr w:type="gramEnd"/>
      <w:r>
        <w:tab/>
        <w:t>9</w:t>
      </w:r>
    </w:p>
    <w:p w14:paraId="5B9209FE" w14:textId="77777777" w:rsidR="006E0DF8" w:rsidRDefault="006968D4">
      <w:pPr>
        <w:tabs>
          <w:tab w:val="center" w:pos="1486"/>
          <w:tab w:val="right" w:pos="9146"/>
        </w:tabs>
        <w:spacing w:after="160" w:line="259" w:lineRule="auto"/>
        <w:ind w:left="0" w:right="0" w:firstLine="0"/>
        <w:jc w:val="left"/>
      </w:pPr>
      <w:r>
        <w:rPr>
          <w:rFonts w:ascii="Calibri" w:eastAsia="Calibri" w:hAnsi="Calibri" w:cs="Calibri"/>
          <w:sz w:val="22"/>
        </w:rPr>
        <w:tab/>
      </w:r>
      <w:proofErr w:type="spellStart"/>
      <w:r>
        <w:rPr>
          <w:b/>
        </w:rPr>
        <w:t>Materials</w:t>
      </w:r>
      <w:proofErr w:type="spellEnd"/>
      <w:r>
        <w:rPr>
          <w:b/>
        </w:rPr>
        <w:t xml:space="preserve"> &amp; </w:t>
      </w:r>
      <w:proofErr w:type="spellStart"/>
      <w:r>
        <w:rPr>
          <w:b/>
        </w:rPr>
        <w:t>Methods</w:t>
      </w:r>
      <w:proofErr w:type="spellEnd"/>
      <w:r>
        <w:rPr>
          <w:b/>
        </w:rPr>
        <w:tab/>
        <w:t>10</w:t>
      </w:r>
    </w:p>
    <w:p w14:paraId="0C9642AC" w14:textId="77777777" w:rsidR="006E0DF8" w:rsidRDefault="006968D4">
      <w:pPr>
        <w:numPr>
          <w:ilvl w:val="0"/>
          <w:numId w:val="2"/>
        </w:numPr>
        <w:spacing w:after="160" w:line="259" w:lineRule="auto"/>
        <w:ind w:right="0" w:hanging="550"/>
        <w:jc w:val="left"/>
      </w:pPr>
      <w:proofErr w:type="spellStart"/>
      <w:r>
        <w:t>Biological</w:t>
      </w:r>
      <w:proofErr w:type="spellEnd"/>
      <w:r>
        <w:t xml:space="preserve"> </w:t>
      </w:r>
      <w:proofErr w:type="spellStart"/>
      <w:r>
        <w:t>material</w:t>
      </w:r>
      <w:proofErr w:type="spellEnd"/>
      <w:r>
        <w:tab/>
        <w:t xml:space="preserve">. . . . . . . . . . . . . . . . . . . . . . . . . . . </w:t>
      </w:r>
      <w:proofErr w:type="gramStart"/>
      <w:r>
        <w:t>. . . .</w:t>
      </w:r>
      <w:proofErr w:type="gramEnd"/>
      <w:r>
        <w:t xml:space="preserve"> .</w:t>
      </w:r>
      <w:r>
        <w:tab/>
        <w:t>10</w:t>
      </w:r>
    </w:p>
    <w:p w14:paraId="7B887B73" w14:textId="77777777" w:rsidR="006E0DF8" w:rsidRDefault="006968D4">
      <w:pPr>
        <w:numPr>
          <w:ilvl w:val="0"/>
          <w:numId w:val="2"/>
        </w:numPr>
        <w:spacing w:after="160" w:line="259" w:lineRule="auto"/>
        <w:ind w:right="0" w:hanging="550"/>
        <w:jc w:val="left"/>
      </w:pPr>
      <w:proofErr w:type="spellStart"/>
      <w:r>
        <w:t>Functional</w:t>
      </w:r>
      <w:proofErr w:type="spellEnd"/>
      <w:r>
        <w:t xml:space="preserve"> traits . . . . . . . . . . . . . . . . . . . . . . . . . . . . . . </w:t>
      </w:r>
      <w:proofErr w:type="gramStart"/>
      <w:r>
        <w:t>. . . .</w:t>
      </w:r>
      <w:proofErr w:type="gramEnd"/>
      <w:r>
        <w:tab/>
        <w:t>10</w:t>
      </w:r>
    </w:p>
    <w:p w14:paraId="3DF4E91B" w14:textId="77777777" w:rsidR="006E0DF8" w:rsidRDefault="006968D4">
      <w:pPr>
        <w:numPr>
          <w:ilvl w:val="0"/>
          <w:numId w:val="2"/>
        </w:numPr>
        <w:spacing w:after="160" w:line="259" w:lineRule="auto"/>
        <w:ind w:right="0" w:hanging="550"/>
        <w:jc w:val="left"/>
      </w:pPr>
      <w:r>
        <w:t xml:space="preserve">Data </w:t>
      </w:r>
      <w:proofErr w:type="spellStart"/>
      <w:r>
        <w:t>analysis</w:t>
      </w:r>
      <w:proofErr w:type="spellEnd"/>
      <w:r>
        <w:tab/>
        <w:t xml:space="preserve">. . . . . . . . . . . . . . . . . . . . . . . . . . . . . . </w:t>
      </w:r>
      <w:proofErr w:type="gramStart"/>
      <w:r>
        <w:t>. . . .</w:t>
      </w:r>
      <w:proofErr w:type="gramEnd"/>
      <w:r>
        <w:t xml:space="preserve"> .</w:t>
      </w:r>
      <w:r>
        <w:tab/>
        <w:t>11</w:t>
      </w:r>
    </w:p>
    <w:p w14:paraId="779F943C" w14:textId="77777777" w:rsidR="006E0DF8" w:rsidRDefault="006968D4">
      <w:pPr>
        <w:numPr>
          <w:ilvl w:val="1"/>
          <w:numId w:val="2"/>
        </w:numPr>
        <w:spacing w:after="160" w:line="259" w:lineRule="auto"/>
        <w:ind w:right="0" w:hanging="765"/>
        <w:jc w:val="left"/>
      </w:pPr>
      <w:r>
        <w:t xml:space="preserve">Data </w:t>
      </w:r>
      <w:proofErr w:type="spellStart"/>
      <w:r>
        <w:t>pre-processing</w:t>
      </w:r>
      <w:proofErr w:type="spellEnd"/>
      <w:r>
        <w:tab/>
        <w:t>. . . . . . . . . . . . . . . . . . . . . . . . . . .</w:t>
      </w:r>
      <w:r>
        <w:tab/>
        <w:t>13</w:t>
      </w:r>
    </w:p>
    <w:p w14:paraId="4006C36C" w14:textId="77777777" w:rsidR="006E0DF8" w:rsidRDefault="006968D4">
      <w:pPr>
        <w:numPr>
          <w:ilvl w:val="1"/>
          <w:numId w:val="2"/>
        </w:numPr>
        <w:spacing w:after="160" w:line="259" w:lineRule="auto"/>
        <w:ind w:right="0" w:hanging="765"/>
        <w:jc w:val="left"/>
      </w:pPr>
      <w:proofErr w:type="spellStart"/>
      <w:proofErr w:type="gramStart"/>
      <w:r>
        <w:t>lkez</w:t>
      </w:r>
      <w:proofErr w:type="spellEnd"/>
      <w:proofErr w:type="gramEnd"/>
      <w:r>
        <w:t xml:space="preserve"> . . . . . . . . . . . . . . . . . . . . . . . . . . . . . . . . . . . .</w:t>
      </w:r>
      <w:r>
        <w:tab/>
        <w:t>13</w:t>
      </w:r>
    </w:p>
    <w:p w14:paraId="5E83E95D" w14:textId="77777777" w:rsidR="006E0DF8" w:rsidRDefault="006968D4">
      <w:pPr>
        <w:tabs>
          <w:tab w:val="center" w:pos="1906"/>
          <w:tab w:val="right" w:pos="9146"/>
        </w:tabs>
        <w:spacing w:after="160" w:line="259" w:lineRule="auto"/>
        <w:ind w:left="0" w:right="0" w:firstLine="0"/>
        <w:jc w:val="left"/>
      </w:pPr>
      <w:r>
        <w:rPr>
          <w:b/>
        </w:rPr>
        <w:t>A</w:t>
      </w:r>
      <w:r>
        <w:rPr>
          <w:b/>
        </w:rPr>
        <w:tab/>
      </w:r>
      <w:proofErr w:type="spellStart"/>
      <w:r>
        <w:rPr>
          <w:b/>
        </w:rPr>
        <w:t>Morphological</w:t>
      </w:r>
      <w:proofErr w:type="spellEnd"/>
      <w:r>
        <w:rPr>
          <w:b/>
        </w:rPr>
        <w:t xml:space="preserve"> </w:t>
      </w:r>
      <w:proofErr w:type="spellStart"/>
      <w:r>
        <w:rPr>
          <w:b/>
        </w:rPr>
        <w:t>measurements</w:t>
      </w:r>
      <w:proofErr w:type="spellEnd"/>
      <w:r>
        <w:rPr>
          <w:b/>
        </w:rPr>
        <w:tab/>
        <w:t>13</w:t>
      </w:r>
    </w:p>
    <w:p w14:paraId="059C7A8B" w14:textId="77777777" w:rsidR="006E0DF8" w:rsidRDefault="006968D4">
      <w:pPr>
        <w:pStyle w:val="Titre2"/>
        <w:spacing w:after="346" w:line="265" w:lineRule="auto"/>
        <w:ind w:left="27"/>
      </w:pPr>
      <w:proofErr w:type="spellStart"/>
      <w:r>
        <w:rPr>
          <w:sz w:val="34"/>
        </w:rPr>
        <w:t>Acknowledgements</w:t>
      </w:r>
      <w:proofErr w:type="spellEnd"/>
    </w:p>
    <w:p w14:paraId="5F15CD3C" w14:textId="77777777" w:rsidR="006E0DF8" w:rsidRDefault="006968D4">
      <w:pPr>
        <w:pStyle w:val="Titre2"/>
        <w:spacing w:after="346" w:line="265" w:lineRule="auto"/>
        <w:ind w:left="27"/>
      </w:pPr>
      <w:r>
        <w:rPr>
          <w:sz w:val="34"/>
        </w:rPr>
        <w:t>Présentation de la structure d’accueil</w:t>
      </w:r>
      <w:r>
        <w:br w:type="page"/>
      </w:r>
    </w:p>
    <w:p w14:paraId="626F4D1D" w14:textId="77777777" w:rsidR="006E0DF8" w:rsidRPr="00F55FF3" w:rsidRDefault="006968D4">
      <w:pPr>
        <w:pStyle w:val="Titre2"/>
        <w:spacing w:after="346" w:line="265" w:lineRule="auto"/>
        <w:ind w:left="27"/>
        <w:rPr>
          <w:lang w:val="en-GB"/>
        </w:rPr>
      </w:pPr>
      <w:r w:rsidRPr="00F55FF3">
        <w:rPr>
          <w:sz w:val="34"/>
          <w:lang w:val="en-GB"/>
        </w:rPr>
        <w:lastRenderedPageBreak/>
        <w:t>Literature review</w:t>
      </w:r>
    </w:p>
    <w:p w14:paraId="62EE34F7" w14:textId="77777777" w:rsidR="006E0DF8" w:rsidRPr="00F55FF3" w:rsidRDefault="006968D4">
      <w:pPr>
        <w:spacing w:after="66" w:line="327" w:lineRule="auto"/>
        <w:ind w:left="447" w:right="0" w:hanging="430"/>
        <w:jc w:val="left"/>
        <w:rPr>
          <w:lang w:val="en-GB"/>
        </w:rPr>
      </w:pPr>
      <w:commentRangeStart w:id="0"/>
      <w:r w:rsidRPr="00F55FF3">
        <w:rPr>
          <w:b/>
          <w:sz w:val="29"/>
          <w:lang w:val="en-GB"/>
        </w:rPr>
        <w:t>1</w:t>
      </w:r>
      <w:r w:rsidRPr="00F55FF3">
        <w:rPr>
          <w:b/>
          <w:sz w:val="29"/>
          <w:lang w:val="en-GB"/>
        </w:rPr>
        <w:tab/>
        <w:t>Structure and dynamics of ecosystems: how can species coexist in same environment?</w:t>
      </w:r>
      <w:commentRangeEnd w:id="0"/>
      <w:r w:rsidR="006F3397">
        <w:rPr>
          <w:rStyle w:val="Marquedecommentaire"/>
        </w:rPr>
        <w:commentReference w:id="0"/>
      </w:r>
    </w:p>
    <w:p w14:paraId="6772C2FE" w14:textId="01B8EAFD" w:rsidR="006E0DF8" w:rsidRPr="00F55FF3" w:rsidRDefault="006968D4">
      <w:pPr>
        <w:spacing w:after="454"/>
        <w:ind w:left="17" w:right="7" w:firstLine="9"/>
        <w:rPr>
          <w:lang w:val="en-GB"/>
        </w:rPr>
      </w:pPr>
      <w:r w:rsidRPr="00F55FF3">
        <w:rPr>
          <w:lang w:val="en-GB"/>
        </w:rPr>
        <w:t xml:space="preserve">Of all the questions raised when it comes to study Nature, the most common yet complex one is “how do organisms and environment interact with each other?” (Sutherland </w:t>
      </w:r>
      <w:r w:rsidRPr="00F55FF3">
        <w:rPr>
          <w:i/>
          <w:lang w:val="en-GB"/>
        </w:rPr>
        <w:t xml:space="preserve">et al. </w:t>
      </w:r>
      <w:r w:rsidRPr="00F55FF3">
        <w:rPr>
          <w:lang w:val="en-GB"/>
        </w:rPr>
        <w:t>2013). In other words, what are the processes and rules that define structure and functioning of ecosystems? Taken as a whole, an ecosystem can be seen as a giant network: all individuals from every species are linked to one another through intra- and inter-specific relationships, that implies competition, parasitism, predation…</w:t>
      </w:r>
      <w:r>
        <w:t>;</w:t>
      </w:r>
      <w:r w:rsidRPr="00F55FF3">
        <w:rPr>
          <w:lang w:val="en-GB"/>
        </w:rPr>
        <w:t xml:space="preserve"> and each individual is linked to its physical environment, on which it depends for food prospection, shelter and/or </w:t>
      </w:r>
      <w:proofErr w:type="spellStart"/>
      <w:r w:rsidRPr="00F55FF3">
        <w:rPr>
          <w:lang w:val="en-GB"/>
        </w:rPr>
        <w:t>favorable</w:t>
      </w:r>
      <w:proofErr w:type="spellEnd"/>
      <w:r w:rsidRPr="00F55FF3">
        <w:rPr>
          <w:lang w:val="en-GB"/>
        </w:rPr>
        <w:t xml:space="preserve"> conditions for breeding. The main purpose of ecology is to study those links and ultimately, to be able to map the central relationships</w:t>
      </w:r>
      <w:r w:rsidR="00F55FF3">
        <w:rPr>
          <w:lang w:val="en-GB"/>
        </w:rPr>
        <w:t xml:space="preserve"> </w:t>
      </w:r>
      <w:r w:rsidRPr="00F55FF3">
        <w:rPr>
          <w:lang w:val="en-GB"/>
        </w:rPr>
        <w:t>and</w:t>
      </w:r>
      <w:r w:rsidR="00F55FF3">
        <w:rPr>
          <w:lang w:val="en-GB"/>
        </w:rPr>
        <w:t xml:space="preserve"> </w:t>
      </w:r>
      <w:r w:rsidRPr="00F55FF3">
        <w:rPr>
          <w:lang w:val="en-GB"/>
        </w:rPr>
        <w:t>flows</w:t>
      </w:r>
      <w:r w:rsidR="00F55FF3">
        <w:rPr>
          <w:lang w:val="en-GB"/>
        </w:rPr>
        <w:t xml:space="preserve"> </w:t>
      </w:r>
      <w:r w:rsidRPr="00F55FF3">
        <w:rPr>
          <w:lang w:val="en-GB"/>
        </w:rPr>
        <w:t>that</w:t>
      </w:r>
      <w:r w:rsidR="00F55FF3">
        <w:rPr>
          <w:lang w:val="en-GB"/>
        </w:rPr>
        <w:t xml:space="preserve"> </w:t>
      </w:r>
      <w:r w:rsidRPr="00F55FF3">
        <w:rPr>
          <w:lang w:val="en-GB"/>
        </w:rPr>
        <w:t>are</w:t>
      </w:r>
      <w:r w:rsidR="00F55FF3">
        <w:rPr>
          <w:lang w:val="en-GB"/>
        </w:rPr>
        <w:t xml:space="preserve"> </w:t>
      </w:r>
      <w:r w:rsidRPr="00F55FF3">
        <w:rPr>
          <w:lang w:val="en-GB"/>
        </w:rPr>
        <w:t>keys</w:t>
      </w:r>
      <w:r w:rsidR="00F55FF3">
        <w:rPr>
          <w:lang w:val="en-GB"/>
        </w:rPr>
        <w:t xml:space="preserve"> </w:t>
      </w:r>
      <w:r w:rsidRPr="00F55FF3">
        <w:rPr>
          <w:lang w:val="en-GB"/>
        </w:rPr>
        <w:t>to</w:t>
      </w:r>
      <w:r w:rsidR="00F55FF3">
        <w:rPr>
          <w:lang w:val="en-GB"/>
        </w:rPr>
        <w:t xml:space="preserve"> </w:t>
      </w:r>
      <w:r w:rsidRPr="00F55FF3">
        <w:rPr>
          <w:lang w:val="en-GB"/>
        </w:rPr>
        <w:t>maintain</w:t>
      </w:r>
      <w:r w:rsidR="00F55FF3">
        <w:rPr>
          <w:lang w:val="en-GB"/>
        </w:rPr>
        <w:t xml:space="preserve"> </w:t>
      </w:r>
      <w:r w:rsidRPr="00F55FF3">
        <w:rPr>
          <w:lang w:val="en-GB"/>
        </w:rPr>
        <w:t>stable</w:t>
      </w:r>
      <w:r w:rsidR="00F55FF3">
        <w:rPr>
          <w:lang w:val="en-GB"/>
        </w:rPr>
        <w:t xml:space="preserve"> </w:t>
      </w:r>
      <w:r w:rsidRPr="00F55FF3">
        <w:rPr>
          <w:lang w:val="en-GB"/>
        </w:rPr>
        <w:t>ecosystems</w:t>
      </w:r>
      <w:r w:rsidR="00F55FF3">
        <w:rPr>
          <w:lang w:val="en-GB"/>
        </w:rPr>
        <w:t xml:space="preserve"> </w:t>
      </w:r>
      <w:r w:rsidRPr="00F55FF3">
        <w:rPr>
          <w:lang w:val="en-GB"/>
        </w:rPr>
        <w:t>(Albouy</w:t>
      </w:r>
      <w:r w:rsidRPr="00F55FF3">
        <w:rPr>
          <w:i/>
          <w:lang w:val="en-GB"/>
        </w:rPr>
        <w:t>etal.</w:t>
      </w:r>
      <w:r w:rsidRPr="00F55FF3">
        <w:rPr>
          <w:lang w:val="en-GB"/>
        </w:rPr>
        <w:t>2011). Community ecologists, regardless of the ecosystem they are studying, try to answer some fairly similar questions such as “how do species share environmental resources?” or “how can species relying on the same resource to thrive and survive can coexist?”. Indeed, the mere observation that species can live and develop a population without encroaching each other suggests that, even if species compete to access the same resources, the use of resources is balanced and allows stable relationships between species to develop. Most of all, if species depend on the same resources to survive, how can diversity within an ecosystem last over time?</w:t>
      </w:r>
    </w:p>
    <w:p w14:paraId="38AF6D41" w14:textId="77777777" w:rsidR="006E0DF8" w:rsidRPr="00F55FF3" w:rsidRDefault="006968D4">
      <w:pPr>
        <w:pStyle w:val="Titre2"/>
        <w:tabs>
          <w:tab w:val="center" w:pos="4053"/>
        </w:tabs>
        <w:ind w:left="0" w:firstLine="0"/>
        <w:rPr>
          <w:lang w:val="en-GB"/>
        </w:rPr>
      </w:pPr>
      <w:r w:rsidRPr="00F55FF3">
        <w:rPr>
          <w:lang w:val="en-GB"/>
        </w:rPr>
        <w:t>2</w:t>
      </w:r>
      <w:r w:rsidRPr="00F55FF3">
        <w:rPr>
          <w:lang w:val="en-GB"/>
        </w:rPr>
        <w:tab/>
        <w:t xml:space="preserve">Concepts and definition for studying ecosystems’ </w:t>
      </w:r>
      <w:commentRangeStart w:id="1"/>
      <w:commentRangeStart w:id="2"/>
      <w:r w:rsidRPr="00F55FF3">
        <w:rPr>
          <w:lang w:val="en-GB"/>
        </w:rPr>
        <w:t>dynamic</w:t>
      </w:r>
      <w:commentRangeEnd w:id="1"/>
      <w:r w:rsidR="006F3397">
        <w:rPr>
          <w:rStyle w:val="Marquedecommentaire"/>
          <w:b w:val="0"/>
        </w:rPr>
        <w:commentReference w:id="1"/>
      </w:r>
      <w:commentRangeEnd w:id="2"/>
      <w:r w:rsidR="006F3397">
        <w:rPr>
          <w:rStyle w:val="Marquedecommentaire"/>
          <w:b w:val="0"/>
        </w:rPr>
        <w:commentReference w:id="2"/>
      </w:r>
      <w:r w:rsidRPr="00F55FF3">
        <w:rPr>
          <w:lang w:val="en-GB"/>
        </w:rPr>
        <w:t>.</w:t>
      </w:r>
    </w:p>
    <w:p w14:paraId="3CFF2E6E" w14:textId="5405B32B" w:rsidR="006E0DF8" w:rsidRPr="00F55FF3" w:rsidDel="006F3397" w:rsidRDefault="006F3397">
      <w:pPr>
        <w:spacing w:after="0"/>
        <w:ind w:left="24" w:right="7" w:hanging="7"/>
        <w:rPr>
          <w:del w:id="3" w:author="Jérôme Spitz" w:date="2021-05-04T16:26:00Z"/>
          <w:lang w:val="en-GB"/>
        </w:rPr>
      </w:pPr>
      <w:ins w:id="4" w:author="Jérôme Spitz" w:date="2021-05-04T16:27:00Z">
        <w:r>
          <w:rPr>
            <w:lang w:val="en-GB"/>
          </w:rPr>
          <w:t xml:space="preserve"> </w:t>
        </w:r>
      </w:ins>
      <w:del w:id="5" w:author="Jérôme Spitz" w:date="2021-05-04T16:26:00Z">
        <w:r w:rsidR="006968D4" w:rsidRPr="00F55FF3" w:rsidDel="006F3397">
          <w:rPr>
            <w:lang w:val="en-GB"/>
          </w:rPr>
          <w:delText>To answer those questions, the structure and dynamic of ecosystems need to be investigated and ecological concepts must be defined.</w:delText>
        </w:r>
      </w:del>
    </w:p>
    <w:p w14:paraId="24A5074E" w14:textId="5FA8E8D5" w:rsidR="006E0DF8" w:rsidRPr="00F55FF3" w:rsidRDefault="006968D4">
      <w:pPr>
        <w:spacing w:after="459"/>
        <w:ind w:left="17" w:right="7" w:firstLine="6"/>
        <w:rPr>
          <w:lang w:val="en-GB"/>
        </w:rPr>
      </w:pPr>
      <w:r w:rsidRPr="00F55FF3">
        <w:rPr>
          <w:lang w:val="en-GB"/>
        </w:rPr>
        <w:t xml:space="preserve">First, a “community” is made up of all </w:t>
      </w:r>
      <w:del w:id="6" w:author="Jérôme Spitz" w:date="2021-05-04T16:27:00Z">
        <w:r w:rsidRPr="00F55FF3" w:rsidDel="006F3397">
          <w:rPr>
            <w:lang w:val="en-GB"/>
          </w:rPr>
          <w:delText xml:space="preserve">living </w:delText>
        </w:r>
      </w:del>
      <w:del w:id="7" w:author="Jérôme Spitz" w:date="2021-05-04T16:32:00Z">
        <w:r w:rsidRPr="00F55FF3" w:rsidDel="006F3397">
          <w:rPr>
            <w:lang w:val="en-GB"/>
          </w:rPr>
          <w:delText xml:space="preserve">organisms (all </w:delText>
        </w:r>
      </w:del>
      <w:r w:rsidRPr="00F55FF3">
        <w:rPr>
          <w:lang w:val="en-GB"/>
        </w:rPr>
        <w:t xml:space="preserve">species </w:t>
      </w:r>
      <w:del w:id="8" w:author="Jérôme Spitz" w:date="2021-05-04T16:32:00Z">
        <w:r w:rsidRPr="00F55FF3" w:rsidDel="006F3397">
          <w:rPr>
            <w:lang w:val="en-GB"/>
          </w:rPr>
          <w:delText xml:space="preserve">combined), </w:delText>
        </w:r>
      </w:del>
      <w:r w:rsidRPr="00F55FF3">
        <w:rPr>
          <w:lang w:val="en-GB"/>
        </w:rPr>
        <w:t xml:space="preserve">which </w:t>
      </w:r>
      <w:ins w:id="9" w:author="Jérôme Spitz" w:date="2021-05-04T16:32:00Z">
        <w:r w:rsidR="006F3397">
          <w:rPr>
            <w:lang w:val="en-GB"/>
          </w:rPr>
          <w:t xml:space="preserve">live and </w:t>
        </w:r>
      </w:ins>
      <w:r w:rsidRPr="00F55FF3">
        <w:rPr>
          <w:lang w:val="en-GB"/>
        </w:rPr>
        <w:t xml:space="preserve">interact </w:t>
      </w:r>
      <w:del w:id="10" w:author="Jérôme Spitz" w:date="2021-05-04T16:32:00Z">
        <w:r w:rsidRPr="00F55FF3" w:rsidDel="006F3397">
          <w:rPr>
            <w:lang w:val="en-GB"/>
          </w:rPr>
          <w:delText>and occupy</w:delText>
        </w:r>
      </w:del>
      <w:ins w:id="11" w:author="Jérôme Spitz" w:date="2021-05-04T16:32:00Z">
        <w:r w:rsidR="006F3397">
          <w:rPr>
            <w:lang w:val="en-GB"/>
          </w:rPr>
          <w:t>within</w:t>
        </w:r>
      </w:ins>
      <w:r w:rsidRPr="00F55FF3">
        <w:rPr>
          <w:lang w:val="en-GB"/>
        </w:rPr>
        <w:t xml:space="preserve"> a specific habitat. </w:t>
      </w:r>
      <w:del w:id="12" w:author="Jérôme Spitz" w:date="2021-05-04T16:33:00Z">
        <w:r w:rsidRPr="00F55FF3" w:rsidDel="006F3397">
          <w:rPr>
            <w:lang w:val="en-GB"/>
          </w:rPr>
          <w:delText xml:space="preserve">Within </w:delText>
        </w:r>
      </w:del>
      <w:ins w:id="13" w:author="Jérôme Spitz" w:date="2021-05-04T16:33:00Z">
        <w:r w:rsidR="006F3397">
          <w:rPr>
            <w:lang w:val="en-GB"/>
          </w:rPr>
          <w:t>In</w:t>
        </w:r>
        <w:r w:rsidR="006F3397" w:rsidRPr="00F55FF3">
          <w:rPr>
            <w:lang w:val="en-GB"/>
          </w:rPr>
          <w:t xml:space="preserve"> </w:t>
        </w:r>
      </w:ins>
      <w:del w:id="14" w:author="Jérôme Spitz" w:date="2021-05-04T16:39:00Z">
        <w:r w:rsidRPr="00F55FF3" w:rsidDel="000F17CD">
          <w:rPr>
            <w:lang w:val="en-GB"/>
          </w:rPr>
          <w:delText xml:space="preserve">this </w:delText>
        </w:r>
      </w:del>
      <w:ins w:id="15" w:author="Jérôme Spitz" w:date="2021-05-04T16:39:00Z">
        <w:r w:rsidR="000F17CD">
          <w:rPr>
            <w:lang w:val="en-GB"/>
          </w:rPr>
          <w:t>a</w:t>
        </w:r>
        <w:r w:rsidR="000F17CD" w:rsidRPr="00F55FF3">
          <w:rPr>
            <w:lang w:val="en-GB"/>
          </w:rPr>
          <w:t xml:space="preserve"> </w:t>
        </w:r>
      </w:ins>
      <w:del w:id="16" w:author="Jérôme Spitz" w:date="2021-05-04T16:33:00Z">
        <w:r w:rsidRPr="00F55FF3" w:rsidDel="006F3397">
          <w:rPr>
            <w:lang w:val="en-GB"/>
          </w:rPr>
          <w:delText>habitat</w:delText>
        </w:r>
      </w:del>
      <w:ins w:id="17" w:author="Jérôme Spitz" w:date="2021-05-04T16:33:00Z">
        <w:r w:rsidR="006F3397">
          <w:rPr>
            <w:lang w:val="en-GB"/>
          </w:rPr>
          <w:t>community</w:t>
        </w:r>
      </w:ins>
      <w:r w:rsidRPr="00F55FF3">
        <w:rPr>
          <w:lang w:val="en-GB"/>
        </w:rPr>
        <w:t xml:space="preserve">, the concept of “ecological niche” reflects the fact that distinct </w:t>
      </w:r>
      <w:del w:id="18" w:author="Jérôme Spitz" w:date="2021-05-04T16:33:00Z">
        <w:r w:rsidRPr="00F55FF3" w:rsidDel="006F3397">
          <w:rPr>
            <w:lang w:val="en-GB"/>
          </w:rPr>
          <w:delText xml:space="preserve">populations </w:delText>
        </w:r>
      </w:del>
      <w:ins w:id="19" w:author="Jérôme Spitz" w:date="2021-05-04T16:33:00Z">
        <w:r w:rsidR="006F3397">
          <w:rPr>
            <w:lang w:val="en-GB"/>
          </w:rPr>
          <w:t>group</w:t>
        </w:r>
      </w:ins>
      <w:ins w:id="20" w:author="Jérôme Spitz" w:date="2021-05-04T16:40:00Z">
        <w:r w:rsidR="000F17CD">
          <w:rPr>
            <w:lang w:val="en-GB"/>
          </w:rPr>
          <w:t>s</w:t>
        </w:r>
      </w:ins>
      <w:ins w:id="21" w:author="Jérôme Spitz" w:date="2021-05-04T16:33:00Z">
        <w:r w:rsidR="006F3397">
          <w:rPr>
            <w:lang w:val="en-GB"/>
          </w:rPr>
          <w:t xml:space="preserve"> of individuals</w:t>
        </w:r>
        <w:r w:rsidR="006F3397" w:rsidRPr="00F55FF3">
          <w:rPr>
            <w:lang w:val="en-GB"/>
          </w:rPr>
          <w:t xml:space="preserve"> </w:t>
        </w:r>
      </w:ins>
      <w:r w:rsidRPr="00F55FF3">
        <w:rPr>
          <w:lang w:val="en-GB"/>
        </w:rPr>
        <w:t>use differently space and trophic resources to meet their needs. In 1917, Grinnell was the first to</w:t>
      </w:r>
      <w:ins w:id="22" w:author="Jérôme Spitz" w:date="2021-05-04T16:40:00Z">
        <w:r w:rsidR="000F17CD">
          <w:rPr>
            <w:lang w:val="en-GB"/>
          </w:rPr>
          <w:t xml:space="preserve"> define</w:t>
        </w:r>
      </w:ins>
      <w:r w:rsidRPr="00F55FF3">
        <w:rPr>
          <w:lang w:val="en-GB"/>
        </w:rPr>
        <w:t xml:space="preserve"> scientifically as “ecological niche” all the requirements that a species needs to thrive (Grinnell 1917). This concept covers both biotic (food abundance and availability, competition within and among species, predation-prey relationships …) and abiotic conditions (environmental factors such as temperature or pression, shelter availability …)</w:t>
      </w:r>
      <w:ins w:id="23" w:author="Jérôme Spitz" w:date="2021-05-04T16:44:00Z">
        <w:r w:rsidR="000F17CD">
          <w:rPr>
            <w:lang w:val="en-GB"/>
          </w:rPr>
          <w:t xml:space="preserve"> which </w:t>
        </w:r>
      </w:ins>
      <w:del w:id="24" w:author="Jérôme Spitz" w:date="2021-05-04T16:44:00Z">
        <w:r w:rsidRPr="00F55FF3" w:rsidDel="000F17CD">
          <w:rPr>
            <w:lang w:val="en-GB"/>
          </w:rPr>
          <w:delText xml:space="preserve">, and </w:delText>
        </w:r>
        <w:commentRangeStart w:id="25"/>
        <w:r w:rsidRPr="00F55FF3" w:rsidDel="000F17CD">
          <w:rPr>
            <w:lang w:val="en-GB"/>
          </w:rPr>
          <w:delText>it</w:delText>
        </w:r>
        <w:commentRangeEnd w:id="25"/>
        <w:r w:rsidR="000F17CD" w:rsidDel="000F17CD">
          <w:rPr>
            <w:rStyle w:val="Marquedecommentaire"/>
          </w:rPr>
          <w:commentReference w:id="25"/>
        </w:r>
        <w:r w:rsidRPr="00F55FF3" w:rsidDel="000F17CD">
          <w:rPr>
            <w:lang w:val="en-GB"/>
          </w:rPr>
          <w:delText xml:space="preserve"> </w:delText>
        </w:r>
      </w:del>
      <w:r w:rsidRPr="00F55FF3">
        <w:rPr>
          <w:lang w:val="en-GB"/>
        </w:rPr>
        <w:t>shape</w:t>
      </w:r>
      <w:del w:id="26" w:author="Jérôme Spitz" w:date="2021-05-04T16:44:00Z">
        <w:r w:rsidRPr="00F55FF3" w:rsidDel="000F17CD">
          <w:rPr>
            <w:lang w:val="en-GB"/>
          </w:rPr>
          <w:delText>s</w:delText>
        </w:r>
      </w:del>
      <w:r w:rsidRPr="00F55FF3">
        <w:rPr>
          <w:lang w:val="en-GB"/>
        </w:rPr>
        <w:t xml:space="preserve"> the</w:t>
      </w:r>
      <w:ins w:id="27" w:author="Jérôme Spitz" w:date="2021-05-04T16:45:00Z">
        <w:r w:rsidR="000F17CD">
          <w:rPr>
            <w:lang w:val="en-GB"/>
          </w:rPr>
          <w:t xml:space="preserve"> suitable</w:t>
        </w:r>
      </w:ins>
      <w:r w:rsidRPr="00F55FF3">
        <w:rPr>
          <w:lang w:val="en-GB"/>
        </w:rPr>
        <w:t xml:space="preserve"> areas </w:t>
      </w:r>
      <w:del w:id="28" w:author="Jérôme Spitz" w:date="2021-05-04T16:45:00Z">
        <w:r w:rsidRPr="00F55FF3" w:rsidDel="000F17CD">
          <w:rPr>
            <w:lang w:val="en-GB"/>
          </w:rPr>
          <w:delText xml:space="preserve">suited </w:delText>
        </w:r>
      </w:del>
      <w:r w:rsidRPr="00F55FF3">
        <w:rPr>
          <w:lang w:val="en-GB"/>
        </w:rPr>
        <w:t xml:space="preserve">for species </w:t>
      </w:r>
      <w:del w:id="29" w:author="Jérôme Spitz" w:date="2021-05-04T16:45:00Z">
        <w:r w:rsidRPr="00F55FF3" w:rsidDel="000F17CD">
          <w:rPr>
            <w:lang w:val="en-GB"/>
          </w:rPr>
          <w:delText>according to their needs</w:delText>
        </w:r>
      </w:del>
      <w:ins w:id="30" w:author="Jérôme Spitz" w:date="2021-05-04T16:45:00Z">
        <w:r w:rsidR="000F17CD">
          <w:rPr>
            <w:lang w:val="en-GB"/>
          </w:rPr>
          <w:t>survival</w:t>
        </w:r>
      </w:ins>
      <w:r w:rsidRPr="00F55FF3">
        <w:rPr>
          <w:lang w:val="en-GB"/>
        </w:rPr>
        <w:t>. This definition is refined by Hutchinson (1957): resources and their availability are the main drivers for the coexistence of species, since resources are essential for species to thrive and are therefore considered limiting factors. Furthermore, Hutchinson’s definition distinguishes the concepts of (</w:t>
      </w:r>
      <w:proofErr w:type="spellStart"/>
      <w:r w:rsidRPr="00F55FF3">
        <w:rPr>
          <w:lang w:val="en-GB"/>
        </w:rPr>
        <w:t>i</w:t>
      </w:r>
      <w:proofErr w:type="spellEnd"/>
      <w:proofErr w:type="gramStart"/>
      <w:r w:rsidRPr="00F55FF3">
        <w:rPr>
          <w:lang w:val="en-GB"/>
        </w:rPr>
        <w:t>)“</w:t>
      </w:r>
      <w:proofErr w:type="gramEnd"/>
      <w:r w:rsidRPr="00F55FF3">
        <w:rPr>
          <w:lang w:val="en-GB"/>
        </w:rPr>
        <w:t>fundamental niche”</w:t>
      </w:r>
      <w:del w:id="31" w:author="Jérôme Spitz" w:date="2021-05-04T16:46:00Z">
        <w:r w:rsidRPr="00F55FF3" w:rsidDel="000F17CD">
          <w:rPr>
            <w:lang w:val="en-GB"/>
          </w:rPr>
          <w:delText>,</w:delText>
        </w:r>
      </w:del>
      <w:r w:rsidRPr="00F55FF3">
        <w:rPr>
          <w:lang w:val="en-GB"/>
        </w:rPr>
        <w:t xml:space="preserve"> which is a potential niche for a given species that offers all the optimal conditions for that species to flourish and (ii) “realized niche”, which corresponds to the actual resources used by a species and which is often smaller than the fundamental niche, mainly </w:t>
      </w:r>
      <w:commentRangeStart w:id="32"/>
      <w:r w:rsidRPr="00F55FF3">
        <w:rPr>
          <w:lang w:val="en-GB"/>
        </w:rPr>
        <w:t xml:space="preserve">because of competition between </w:t>
      </w:r>
      <w:r w:rsidRPr="00F55FF3">
        <w:rPr>
          <w:lang w:val="en-GB"/>
        </w:rPr>
        <w:lastRenderedPageBreak/>
        <w:t>species</w:t>
      </w:r>
      <w:commentRangeEnd w:id="32"/>
      <w:r w:rsidR="000F17CD">
        <w:rPr>
          <w:rStyle w:val="Marquedecommentaire"/>
        </w:rPr>
        <w:commentReference w:id="32"/>
      </w:r>
      <w:r w:rsidRPr="00F55FF3">
        <w:rPr>
          <w:lang w:val="en-GB"/>
        </w:rPr>
        <w:t xml:space="preserve">. </w:t>
      </w:r>
      <w:del w:id="33" w:author="Jérôme Spitz" w:date="2021-05-04T16:48:00Z">
        <w:r w:rsidRPr="00F55FF3" w:rsidDel="000F17CD">
          <w:rPr>
            <w:lang w:val="en-GB"/>
          </w:rPr>
          <w:delText xml:space="preserve">If </w:delText>
        </w:r>
      </w:del>
      <w:ins w:id="34" w:author="Jérôme Spitz" w:date="2021-05-04T16:48:00Z">
        <w:r w:rsidR="000F17CD">
          <w:rPr>
            <w:lang w:val="en-GB"/>
          </w:rPr>
          <w:t>When</w:t>
        </w:r>
        <w:r w:rsidR="000F17CD" w:rsidRPr="00F55FF3">
          <w:rPr>
            <w:lang w:val="en-GB"/>
          </w:rPr>
          <w:t xml:space="preserve"> </w:t>
        </w:r>
      </w:ins>
      <w:r w:rsidRPr="00F55FF3">
        <w:rPr>
          <w:lang w:val="en-GB"/>
        </w:rPr>
        <w:t xml:space="preserve">resources are limited, competition between species that seek to simultaneously exploit the same resources may arise, either because they </w:t>
      </w:r>
      <w:del w:id="35" w:author="Jérôme Spitz" w:date="2021-05-04T16:42:00Z">
        <w:r w:rsidRPr="00F55FF3" w:rsidDel="000F17CD">
          <w:rPr>
            <w:lang w:val="en-GB"/>
          </w:rPr>
          <w:delText xml:space="preserve">hunt </w:delText>
        </w:r>
      </w:del>
      <w:ins w:id="36" w:author="Jérôme Spitz" w:date="2021-05-04T16:42:00Z">
        <w:r w:rsidR="000F17CD">
          <w:rPr>
            <w:lang w:val="en-GB"/>
          </w:rPr>
          <w:t>forage</w:t>
        </w:r>
        <w:r w:rsidR="000F17CD" w:rsidRPr="00F55FF3">
          <w:rPr>
            <w:lang w:val="en-GB"/>
          </w:rPr>
          <w:t xml:space="preserve"> </w:t>
        </w:r>
      </w:ins>
      <w:r w:rsidRPr="00F55FF3">
        <w:rPr>
          <w:lang w:val="en-GB"/>
        </w:rPr>
        <w:t xml:space="preserve">the same prey or because they </w:t>
      </w:r>
      <w:del w:id="37" w:author="Jérôme Spitz" w:date="2021-05-04T16:53:00Z">
        <w:r w:rsidRPr="00F55FF3" w:rsidDel="00CD7163">
          <w:rPr>
            <w:lang w:val="en-GB"/>
          </w:rPr>
          <w:delText xml:space="preserve">live </w:delText>
        </w:r>
      </w:del>
      <w:ins w:id="38" w:author="Jérôme Spitz" w:date="2021-05-04T16:53:00Z">
        <w:r w:rsidR="00CD7163">
          <w:rPr>
            <w:lang w:val="en-GB"/>
          </w:rPr>
          <w:t>need to occupy</w:t>
        </w:r>
        <w:r w:rsidR="00CD7163" w:rsidRPr="00F55FF3">
          <w:rPr>
            <w:lang w:val="en-GB"/>
          </w:rPr>
          <w:t xml:space="preserve"> </w:t>
        </w:r>
      </w:ins>
      <w:del w:id="39" w:author="Jérôme Spitz" w:date="2021-05-04T16:57:00Z">
        <w:r w:rsidRPr="00F55FF3" w:rsidDel="00CD7163">
          <w:rPr>
            <w:lang w:val="en-GB"/>
          </w:rPr>
          <w:delText xml:space="preserve">in </w:delText>
        </w:r>
      </w:del>
      <w:r w:rsidRPr="00F55FF3">
        <w:rPr>
          <w:lang w:val="en-GB"/>
        </w:rPr>
        <w:t xml:space="preserve">the same specific habitat </w:t>
      </w:r>
      <w:del w:id="40" w:author="Jérôme Spitz" w:date="2021-05-04T16:57:00Z">
        <w:r w:rsidRPr="00F55FF3" w:rsidDel="00CD7163">
          <w:rPr>
            <w:lang w:val="en-GB"/>
          </w:rPr>
          <w:delText xml:space="preserve">and are therefore more likely to meet </w:delText>
        </w:r>
      </w:del>
      <w:r w:rsidRPr="00F55FF3">
        <w:rPr>
          <w:lang w:val="en-GB"/>
        </w:rPr>
        <w:t xml:space="preserve">(Blondel &amp; </w:t>
      </w:r>
      <w:proofErr w:type="spellStart"/>
      <w:r w:rsidRPr="00F55FF3">
        <w:rPr>
          <w:lang w:val="en-GB"/>
        </w:rPr>
        <w:t>Bourlière</w:t>
      </w:r>
      <w:proofErr w:type="spellEnd"/>
      <w:r w:rsidRPr="00F55FF3">
        <w:rPr>
          <w:lang w:val="en-GB"/>
        </w:rPr>
        <w:t xml:space="preserve"> 1979). When the resources are abundant enough, </w:t>
      </w:r>
      <w:commentRangeStart w:id="41"/>
      <w:r w:rsidRPr="00F55FF3">
        <w:rPr>
          <w:lang w:val="en-GB"/>
        </w:rPr>
        <w:t xml:space="preserve">species may be able to share it without entering competition </w:t>
      </w:r>
      <w:commentRangeEnd w:id="41"/>
      <w:r w:rsidR="00CD7163">
        <w:rPr>
          <w:rStyle w:val="Marquedecommentaire"/>
        </w:rPr>
        <w:commentReference w:id="41"/>
      </w:r>
      <w:r w:rsidRPr="00F55FF3">
        <w:rPr>
          <w:lang w:val="en-GB"/>
        </w:rPr>
        <w:t>(</w:t>
      </w:r>
      <w:proofErr w:type="spellStart"/>
      <w:r w:rsidRPr="00F55FF3">
        <w:rPr>
          <w:lang w:val="en-GB"/>
        </w:rPr>
        <w:t>Nagelkerke</w:t>
      </w:r>
      <w:proofErr w:type="spellEnd"/>
      <w:r w:rsidRPr="00F55FF3">
        <w:rPr>
          <w:lang w:val="en-GB"/>
        </w:rPr>
        <w:t xml:space="preserve"> </w:t>
      </w:r>
      <w:r w:rsidRPr="00F55FF3">
        <w:rPr>
          <w:i/>
          <w:lang w:val="en-GB"/>
        </w:rPr>
        <w:t xml:space="preserve">et al. </w:t>
      </w:r>
      <w:r w:rsidRPr="00F55FF3">
        <w:rPr>
          <w:lang w:val="en-GB"/>
        </w:rPr>
        <w:t xml:space="preserve">2018). According to competition theory, community structures </w:t>
      </w:r>
      <w:del w:id="42" w:author="Jérôme Spitz" w:date="2021-05-04T17:00:00Z">
        <w:r w:rsidRPr="00F55FF3" w:rsidDel="00D75011">
          <w:rPr>
            <w:lang w:val="en-GB"/>
          </w:rPr>
          <w:delText>are defined</w:delText>
        </w:r>
      </w:del>
      <w:ins w:id="43" w:author="Jérôme Spitz" w:date="2021-05-04T17:00:00Z">
        <w:r w:rsidR="00D75011">
          <w:rPr>
            <w:lang w:val="en-GB"/>
          </w:rPr>
          <w:t xml:space="preserve">results from </w:t>
        </w:r>
      </w:ins>
      <w:del w:id="44" w:author="Jérôme Spitz" w:date="2021-05-04T17:00:00Z">
        <w:r w:rsidRPr="00F55FF3" w:rsidDel="00D75011">
          <w:rPr>
            <w:lang w:val="en-GB"/>
          </w:rPr>
          <w:delText xml:space="preserve"> by </w:delText>
        </w:r>
      </w:del>
      <w:r w:rsidRPr="00F55FF3">
        <w:rPr>
          <w:lang w:val="en-GB"/>
        </w:rPr>
        <w:t xml:space="preserve">the </w:t>
      </w:r>
      <w:del w:id="45" w:author="Jérôme Spitz" w:date="2021-05-04T17:01:00Z">
        <w:r w:rsidRPr="00F55FF3" w:rsidDel="00D75011">
          <w:rPr>
            <w:lang w:val="en-GB"/>
          </w:rPr>
          <w:delText xml:space="preserve">way </w:delText>
        </w:r>
      </w:del>
      <w:r w:rsidRPr="00F55FF3">
        <w:rPr>
          <w:lang w:val="en-GB"/>
        </w:rPr>
        <w:t xml:space="preserve">species </w:t>
      </w:r>
      <w:del w:id="46" w:author="Jérôme Spitz" w:date="2021-05-04T17:00:00Z">
        <w:r w:rsidRPr="00F55FF3" w:rsidDel="00D75011">
          <w:rPr>
            <w:lang w:val="en-GB"/>
          </w:rPr>
          <w:delText xml:space="preserve">are </w:delText>
        </w:r>
      </w:del>
      <w:proofErr w:type="spellStart"/>
      <w:r w:rsidRPr="00F55FF3">
        <w:rPr>
          <w:lang w:val="en-GB"/>
        </w:rPr>
        <w:t>abl</w:t>
      </w:r>
      <w:ins w:id="47" w:author="Jérôme Spitz" w:date="2021-05-04T17:00:00Z">
        <w:r w:rsidR="00D75011">
          <w:rPr>
            <w:lang w:val="en-GB"/>
          </w:rPr>
          <w:t>ility</w:t>
        </w:r>
      </w:ins>
      <w:proofErr w:type="spellEnd"/>
      <w:del w:id="48" w:author="Jérôme Spitz" w:date="2021-05-04T17:00:00Z">
        <w:r w:rsidRPr="00F55FF3" w:rsidDel="00D75011">
          <w:rPr>
            <w:lang w:val="en-GB"/>
          </w:rPr>
          <w:delText>e</w:delText>
        </w:r>
      </w:del>
      <w:r w:rsidRPr="00F55FF3">
        <w:rPr>
          <w:lang w:val="en-GB"/>
        </w:rPr>
        <w:t xml:space="preserve"> to share or not resources. Therefore, to study the structure and dynamics of community and to identify the main factors that enable species to coexist, it is essential to determine the degree by which species share resources, in other words, quantify the overlap between ecological niches (</w:t>
      </w:r>
      <w:proofErr w:type="spellStart"/>
      <w:r w:rsidRPr="00F55FF3">
        <w:rPr>
          <w:lang w:val="en-GB"/>
        </w:rPr>
        <w:t>Geange</w:t>
      </w:r>
      <w:proofErr w:type="spellEnd"/>
      <w:r w:rsidRPr="00F55FF3">
        <w:rPr>
          <w:lang w:val="en-GB"/>
        </w:rPr>
        <w:t xml:space="preserve"> </w:t>
      </w:r>
      <w:r w:rsidRPr="00F55FF3">
        <w:rPr>
          <w:i/>
          <w:lang w:val="en-GB"/>
        </w:rPr>
        <w:t xml:space="preserve">et al. </w:t>
      </w:r>
      <w:r w:rsidRPr="00F55FF3">
        <w:rPr>
          <w:lang w:val="en-GB"/>
        </w:rPr>
        <w:t>2011).</w:t>
      </w:r>
    </w:p>
    <w:p w14:paraId="6A1610E7" w14:textId="77777777" w:rsidR="006E0DF8" w:rsidRPr="00F55FF3" w:rsidRDefault="006968D4">
      <w:pPr>
        <w:pStyle w:val="Titre2"/>
        <w:tabs>
          <w:tab w:val="center" w:pos="3717"/>
        </w:tabs>
        <w:ind w:left="0" w:firstLine="0"/>
        <w:rPr>
          <w:lang w:val="en-GB"/>
        </w:rPr>
      </w:pPr>
      <w:r w:rsidRPr="00F55FF3">
        <w:rPr>
          <w:lang w:val="en-GB"/>
        </w:rPr>
        <w:t>3</w:t>
      </w:r>
      <w:r w:rsidRPr="00F55FF3">
        <w:rPr>
          <w:lang w:val="en-GB"/>
        </w:rPr>
        <w:tab/>
      </w:r>
      <w:commentRangeStart w:id="49"/>
      <w:r w:rsidRPr="00F55FF3">
        <w:rPr>
          <w:lang w:val="en-GB"/>
        </w:rPr>
        <w:t>Tools to study diversity in ecosystems and their limits</w:t>
      </w:r>
      <w:commentRangeEnd w:id="49"/>
      <w:r w:rsidR="00193DEF">
        <w:rPr>
          <w:rStyle w:val="Marquedecommentaire"/>
          <w:b w:val="0"/>
        </w:rPr>
        <w:commentReference w:id="49"/>
      </w:r>
    </w:p>
    <w:p w14:paraId="6B935864" w14:textId="77777777" w:rsidR="006E0DF8" w:rsidRPr="00F55FF3" w:rsidRDefault="006968D4">
      <w:pPr>
        <w:spacing w:after="0"/>
        <w:ind w:left="17" w:right="7" w:firstLine="6"/>
        <w:rPr>
          <w:lang w:val="en-GB"/>
        </w:rPr>
      </w:pPr>
      <w:r w:rsidRPr="00F55FF3">
        <w:rPr>
          <w:lang w:val="en-GB"/>
        </w:rPr>
        <w:t>Niche overlap can be approached from the habitat (beta overlap) or food (alpha overlap) perspective (</w:t>
      </w:r>
      <w:proofErr w:type="spellStart"/>
      <w:r w:rsidRPr="00F55FF3">
        <w:rPr>
          <w:lang w:val="en-GB"/>
        </w:rPr>
        <w:t>Mouillot</w:t>
      </w:r>
      <w:proofErr w:type="spellEnd"/>
      <w:r w:rsidRPr="00F55FF3">
        <w:rPr>
          <w:lang w:val="en-GB"/>
        </w:rPr>
        <w:t xml:space="preserve"> </w:t>
      </w:r>
      <w:r w:rsidRPr="00F55FF3">
        <w:rPr>
          <w:i/>
          <w:lang w:val="en-GB"/>
        </w:rPr>
        <w:t xml:space="preserve">et al. </w:t>
      </w:r>
      <w:r w:rsidRPr="00F55FF3">
        <w:rPr>
          <w:lang w:val="en-GB"/>
        </w:rPr>
        <w:t xml:space="preserve">2005). In both cases, a high degree of overlap means that the species are likely to compete for the same resources making their coexistence virtually impossible. Conversely, a low </w:t>
      </w:r>
      <w:proofErr w:type="spellStart"/>
      <w:r w:rsidRPr="00F55FF3">
        <w:rPr>
          <w:lang w:val="en-GB"/>
        </w:rPr>
        <w:t>deree</w:t>
      </w:r>
      <w:proofErr w:type="spellEnd"/>
      <w:r w:rsidRPr="00F55FF3">
        <w:rPr>
          <w:lang w:val="en-GB"/>
        </w:rPr>
        <w:t xml:space="preserve"> of overlap tends to suggest that species, even if they rely in part on the same resources, have a sufficiently wide range of accessible resources not to compete with each other (</w:t>
      </w:r>
      <w:proofErr w:type="spellStart"/>
      <w:r w:rsidRPr="00F55FF3">
        <w:rPr>
          <w:lang w:val="en-GB"/>
        </w:rPr>
        <w:t>Mouillot</w:t>
      </w:r>
      <w:proofErr w:type="spellEnd"/>
      <w:r w:rsidRPr="00F55FF3">
        <w:rPr>
          <w:lang w:val="en-GB"/>
        </w:rPr>
        <w:t xml:space="preserve"> </w:t>
      </w:r>
      <w:r w:rsidRPr="00F55FF3">
        <w:rPr>
          <w:i/>
          <w:lang w:val="en-GB"/>
        </w:rPr>
        <w:t xml:space="preserve">et al. </w:t>
      </w:r>
      <w:r w:rsidRPr="00F55FF3">
        <w:rPr>
          <w:lang w:val="en-GB"/>
        </w:rPr>
        <w:t>2005). No overlap means that species occupy distinct niches, are likely to use very different resources and that no competition is expected. This approach has been</w:t>
      </w:r>
    </w:p>
    <w:p w14:paraId="0EB2D271" w14:textId="77777777" w:rsidR="006E0DF8" w:rsidRPr="00F55FF3" w:rsidRDefault="006968D4">
      <w:pPr>
        <w:spacing w:after="0"/>
        <w:ind w:left="26" w:right="7" w:hanging="9"/>
        <w:rPr>
          <w:lang w:val="en-GB"/>
        </w:rPr>
      </w:pPr>
      <w:r w:rsidRPr="00F55FF3">
        <w:rPr>
          <w:lang w:val="en-GB"/>
        </w:rPr>
        <w:t xml:space="preserve">widely developed over the last decades to study the distribution of abundance and the mechanisms </w:t>
      </w:r>
      <w:proofErr w:type="spellStart"/>
      <w:r w:rsidRPr="00F55FF3">
        <w:rPr>
          <w:lang w:val="en-GB"/>
        </w:rPr>
        <w:t>favoring</w:t>
      </w:r>
      <w:proofErr w:type="spellEnd"/>
      <w:r w:rsidRPr="00F55FF3">
        <w:rPr>
          <w:lang w:val="en-GB"/>
        </w:rPr>
        <w:t xml:space="preserve"> species coexistence, in particular to predict the impact of disturbances, such as the introduction of invasive species or climate change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2011</w:t>
      </w:r>
      <w:r>
        <w:t>;</w:t>
      </w:r>
      <w:r w:rsidRPr="00F55FF3">
        <w:rPr>
          <w:lang w:val="en-GB"/>
        </w:rPr>
        <w:t xml:space="preserve"> </w:t>
      </w:r>
      <w:proofErr w:type="spellStart"/>
      <w:r w:rsidRPr="00F55FF3">
        <w:rPr>
          <w:lang w:val="en-GB"/>
        </w:rPr>
        <w:t>Geange</w:t>
      </w:r>
      <w:proofErr w:type="spellEnd"/>
      <w:r w:rsidRPr="00F55FF3">
        <w:rPr>
          <w:lang w:val="en-GB"/>
        </w:rPr>
        <w:t xml:space="preserve"> </w:t>
      </w:r>
      <w:r w:rsidRPr="00F55FF3">
        <w:rPr>
          <w:i/>
          <w:lang w:val="en-GB"/>
        </w:rPr>
        <w:t xml:space="preserve">et al. </w:t>
      </w:r>
      <w:r w:rsidRPr="00F55FF3">
        <w:rPr>
          <w:lang w:val="en-GB"/>
        </w:rPr>
        <w:t>2011</w:t>
      </w:r>
      <w:r>
        <w:t>;</w:t>
      </w:r>
      <w:r w:rsidRPr="00F55FF3">
        <w:rPr>
          <w:lang w:val="en-GB"/>
        </w:rPr>
        <w:t xml:space="preserve"> Martini </w:t>
      </w:r>
      <w:r w:rsidRPr="00F55FF3">
        <w:rPr>
          <w:i/>
          <w:lang w:val="en-GB"/>
        </w:rPr>
        <w:t xml:space="preserve">et al. </w:t>
      </w:r>
      <w:r w:rsidRPr="00F55FF3">
        <w:rPr>
          <w:lang w:val="en-GB"/>
        </w:rPr>
        <w:t>2020).</w:t>
      </w:r>
    </w:p>
    <w:p w14:paraId="7D3FF1EB" w14:textId="53CFB4E5" w:rsidR="006E0DF8" w:rsidRPr="00F55FF3" w:rsidRDefault="006968D4">
      <w:pPr>
        <w:spacing w:after="59"/>
        <w:ind w:left="24" w:right="7" w:hanging="7"/>
        <w:rPr>
          <w:lang w:val="en-GB"/>
        </w:rPr>
      </w:pPr>
      <w:del w:id="50" w:author="Jérôme Spitz" w:date="2021-05-04T17:03:00Z">
        <w:r w:rsidRPr="00F55FF3" w:rsidDel="00D75011">
          <w:rPr>
            <w:lang w:val="en-GB"/>
          </w:rPr>
          <w:delText xml:space="preserve">To quantify niche overlap, </w:delText>
        </w:r>
      </w:del>
      <w:ins w:id="51" w:author="Jérôme Spitz" w:date="2021-05-04T17:03:00Z">
        <w:r w:rsidR="00D75011">
          <w:rPr>
            <w:lang w:val="en-GB"/>
          </w:rPr>
          <w:t>S</w:t>
        </w:r>
      </w:ins>
      <w:del w:id="52" w:author="Jérôme Spitz" w:date="2021-05-04T17:03:00Z">
        <w:r w:rsidRPr="00F55FF3" w:rsidDel="00D75011">
          <w:rPr>
            <w:lang w:val="en-GB"/>
          </w:rPr>
          <w:delText>s</w:delText>
        </w:r>
      </w:del>
      <w:r w:rsidRPr="00F55FF3">
        <w:rPr>
          <w:lang w:val="en-GB"/>
        </w:rPr>
        <w:t>everal indices have been developed since the 60’s</w:t>
      </w:r>
      <w:ins w:id="53" w:author="Jérôme Spitz" w:date="2021-05-04T17:03:00Z">
        <w:r w:rsidR="00D75011" w:rsidRPr="00D75011">
          <w:rPr>
            <w:lang w:val="en-GB"/>
          </w:rPr>
          <w:t xml:space="preserve"> </w:t>
        </w:r>
        <w:r w:rsidR="00D75011">
          <w:rPr>
            <w:lang w:val="en-GB"/>
          </w:rPr>
          <w:t>t</w:t>
        </w:r>
        <w:r w:rsidR="00D75011" w:rsidRPr="00F55FF3">
          <w:rPr>
            <w:lang w:val="en-GB"/>
          </w:rPr>
          <w:t>o quantify niche overlap</w:t>
        </w:r>
      </w:ins>
      <w:r w:rsidRPr="00F55FF3">
        <w:rPr>
          <w:lang w:val="en-GB"/>
        </w:rPr>
        <w:t xml:space="preserve">. Indices and threshold values are commonly used for studying specific, taxonomic or phylogenetic diversity. However, used alone, a result of diversity estimation through any index is usually poor and inaccurate, because complex and rich systems </w:t>
      </w:r>
      <w:proofErr w:type="spellStart"/>
      <w:r w:rsidRPr="00F55FF3">
        <w:rPr>
          <w:lang w:val="en-GB"/>
        </w:rPr>
        <w:t>can not</w:t>
      </w:r>
      <w:proofErr w:type="spellEnd"/>
      <w:r w:rsidRPr="00F55FF3">
        <w:rPr>
          <w:lang w:val="en-GB"/>
        </w:rPr>
        <w:t xml:space="preserve"> be described only by the result of a computation (Mejri 2009). Indeed, four of the best-known niche overlap indices, which are based on the intensity of utilisation of a resource use by species, were compared by Linton </w:t>
      </w:r>
      <w:r w:rsidRPr="00F55FF3">
        <w:rPr>
          <w:i/>
          <w:lang w:val="en-GB"/>
        </w:rPr>
        <w:t xml:space="preserve">et al. </w:t>
      </w:r>
      <w:r w:rsidRPr="00F55FF3">
        <w:rPr>
          <w:lang w:val="en-GB"/>
        </w:rPr>
        <w:t xml:space="preserve">(1981) to assess the precision and accuracy: </w:t>
      </w:r>
      <w:proofErr w:type="spellStart"/>
      <w:r w:rsidRPr="00F55FF3">
        <w:rPr>
          <w:lang w:val="en-GB"/>
        </w:rPr>
        <w:t>Morisita</w:t>
      </w:r>
      <w:proofErr w:type="spellEnd"/>
      <w:r w:rsidRPr="00F55FF3">
        <w:rPr>
          <w:lang w:val="en-GB"/>
        </w:rPr>
        <w:t xml:space="preserve"> (1959) updated by Horn (1966), </w:t>
      </w:r>
      <w:proofErr w:type="spellStart"/>
      <w:r w:rsidRPr="00F55FF3">
        <w:rPr>
          <w:lang w:val="en-GB"/>
        </w:rPr>
        <w:t>Schoener</w:t>
      </w:r>
      <w:proofErr w:type="spellEnd"/>
      <w:r w:rsidRPr="00F55FF3">
        <w:rPr>
          <w:lang w:val="en-GB"/>
        </w:rPr>
        <w:t xml:space="preserve"> (1968) and </w:t>
      </w:r>
      <w:proofErr w:type="spellStart"/>
      <w:r w:rsidRPr="00F55FF3">
        <w:rPr>
          <w:lang w:val="en-GB"/>
        </w:rPr>
        <w:t>Pianka</w:t>
      </w:r>
      <w:proofErr w:type="spellEnd"/>
      <w:r w:rsidRPr="00F55FF3">
        <w:rPr>
          <w:lang w:val="en-GB"/>
        </w:rPr>
        <w:t xml:space="preserve"> (1973). Even if they lead to the same general conclusions, these four indices often give different results, because they use different computation parameters (Blondel &amp; </w:t>
      </w:r>
      <w:proofErr w:type="spellStart"/>
      <w:r w:rsidRPr="00F55FF3">
        <w:rPr>
          <w:lang w:val="en-GB"/>
        </w:rPr>
        <w:t>Bourlière</w:t>
      </w:r>
      <w:proofErr w:type="spellEnd"/>
      <w:r w:rsidRPr="00F55FF3">
        <w:rPr>
          <w:lang w:val="en-GB"/>
        </w:rPr>
        <w:t xml:space="preserve"> 1979). Moreover, the</w:t>
      </w:r>
      <w:r w:rsidR="00931E15">
        <w:rPr>
          <w:lang w:val="en-GB"/>
        </w:rPr>
        <w:t>y</w:t>
      </w:r>
      <w:r w:rsidRPr="00F55FF3">
        <w:rPr>
          <w:lang w:val="en-GB"/>
        </w:rPr>
        <w:t xml:space="preserve"> are often highly sensitive to sample size, which adds uncertainty when it comes to interpreting their values (Linton </w:t>
      </w:r>
      <w:r w:rsidRPr="00F55FF3">
        <w:rPr>
          <w:i/>
          <w:lang w:val="en-GB"/>
        </w:rPr>
        <w:t xml:space="preserve">et al. </w:t>
      </w:r>
      <w:r w:rsidRPr="00F55FF3">
        <w:rPr>
          <w:lang w:val="en-GB"/>
        </w:rPr>
        <w:t xml:space="preserve">1981). Finally, Grossman (2009) points out that threshold values for those indices can be considered as arbitrary and might differ from one ecosystem to another, leading to an impossibility of comparing them. For all these reasons, using those indices to estimate if species share or not the same resources, </w:t>
      </w:r>
      <w:r w:rsidRPr="00F55FF3">
        <w:rPr>
          <w:lang w:val="en-GB"/>
        </w:rPr>
        <w:lastRenderedPageBreak/>
        <w:t>and if so, how much is shared, does not seem relevant (</w:t>
      </w:r>
      <w:proofErr w:type="spellStart"/>
      <w:r w:rsidRPr="00F55FF3">
        <w:rPr>
          <w:lang w:val="en-GB"/>
        </w:rPr>
        <w:t>Mouillot</w:t>
      </w:r>
      <w:proofErr w:type="spellEnd"/>
      <w:r w:rsidRPr="00F55FF3">
        <w:rPr>
          <w:lang w:val="en-GB"/>
        </w:rPr>
        <w:t xml:space="preserve"> </w:t>
      </w:r>
      <w:r w:rsidRPr="00F55FF3">
        <w:rPr>
          <w:i/>
          <w:lang w:val="en-GB"/>
        </w:rPr>
        <w:t xml:space="preserve">et al. </w:t>
      </w:r>
      <w:r w:rsidRPr="00F55FF3">
        <w:rPr>
          <w:lang w:val="en-GB"/>
        </w:rPr>
        <w:t xml:space="preserve">2005). As such, they provide a qualitative assessment of the overlap rather than a quantitative one (Linton </w:t>
      </w:r>
      <w:r w:rsidRPr="00F55FF3">
        <w:rPr>
          <w:i/>
          <w:lang w:val="en-GB"/>
        </w:rPr>
        <w:t xml:space="preserve">et al. </w:t>
      </w:r>
      <w:r w:rsidRPr="00F55FF3">
        <w:rPr>
          <w:lang w:val="en-GB"/>
        </w:rPr>
        <w:t>1981).</w:t>
      </w:r>
    </w:p>
    <w:p w14:paraId="1930BF68" w14:textId="387A4DF6" w:rsidR="006E0DF8" w:rsidRPr="00F55FF3" w:rsidRDefault="006968D4">
      <w:pPr>
        <w:spacing w:after="452"/>
        <w:ind w:left="17" w:right="7" w:firstLine="365"/>
        <w:rPr>
          <w:lang w:val="en-GB"/>
        </w:rPr>
      </w:pPr>
      <w:commentRangeStart w:id="54"/>
      <w:r w:rsidRPr="00F55FF3">
        <w:rPr>
          <w:lang w:val="en-GB"/>
        </w:rPr>
        <w:t>Therefore, to understand how the structure and the dynamics of an ecosystem are defined and how such complex relationships can last for several generations, numerical models</w:t>
      </w:r>
      <w:r w:rsidR="00197019">
        <w:rPr>
          <w:lang w:val="en-GB"/>
        </w:rPr>
        <w:t xml:space="preserve"> </w:t>
      </w:r>
      <w:r w:rsidRPr="00F55FF3">
        <w:rPr>
          <w:lang w:val="en-GB"/>
        </w:rPr>
        <w:t xml:space="preserve">are often used (see </w:t>
      </w:r>
      <w:proofErr w:type="spellStart"/>
      <w:r w:rsidRPr="00F55FF3">
        <w:rPr>
          <w:lang w:val="en-GB"/>
        </w:rPr>
        <w:t>Ecopath</w:t>
      </w:r>
      <w:proofErr w:type="spellEnd"/>
      <w:r w:rsidRPr="00F55FF3">
        <w:rPr>
          <w:lang w:val="en-GB"/>
        </w:rPr>
        <w:t xml:space="preserve"> models, </w:t>
      </w:r>
      <w:r w:rsidR="00E9388E">
        <w:fldChar w:fldCharType="begin"/>
      </w:r>
      <w:r w:rsidR="00E9388E" w:rsidRPr="007174AE">
        <w:rPr>
          <w:lang w:val="en-US"/>
          <w:rPrChange w:id="55" w:author="Jérôme Spitz" w:date="2021-05-10T08:57:00Z">
            <w:rPr/>
          </w:rPrChange>
        </w:rPr>
        <w:instrText xml:space="preserve"> HYPERLINK "https://ecopath.org/" \h </w:instrText>
      </w:r>
      <w:r w:rsidR="00E9388E">
        <w:fldChar w:fldCharType="separate"/>
      </w:r>
      <w:r w:rsidRPr="00F55FF3">
        <w:rPr>
          <w:rFonts w:ascii="Courier New" w:eastAsia="Courier New" w:hAnsi="Courier New" w:cs="Courier New"/>
          <w:lang w:val="en-GB"/>
        </w:rPr>
        <w:t>https://ecopath.org</w:t>
      </w:r>
      <w:r w:rsidR="00E9388E">
        <w:rPr>
          <w:rFonts w:ascii="Courier New" w:eastAsia="Courier New" w:hAnsi="Courier New" w:cs="Courier New"/>
          <w:lang w:val="en-GB"/>
        </w:rPr>
        <w:fldChar w:fldCharType="end"/>
      </w:r>
      <w:r w:rsidRPr="00F55FF3">
        <w:rPr>
          <w:lang w:val="en-GB"/>
        </w:rPr>
        <w:t>). This approach requires a simplification of the ecosystem, because simulating very complex models make the outcome virtually impossible to compute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2011). Simplifying an ecosystem can be done in many ways: focusing on specific compartments of the ecosystem (</w:t>
      </w:r>
      <w:proofErr w:type="spellStart"/>
      <w:r w:rsidRPr="00F55FF3">
        <w:rPr>
          <w:i/>
          <w:lang w:val="en-GB"/>
        </w:rPr>
        <w:t>e.g</w:t>
      </w:r>
      <w:proofErr w:type="spellEnd"/>
      <w:r w:rsidRPr="00F55FF3">
        <w:rPr>
          <w:lang w:val="en-GB"/>
        </w:rPr>
        <w:t xml:space="preserve">: pelagic or benthic fauna), grouping species based on their trophic level, or taxonomy or </w:t>
      </w:r>
      <w:proofErr w:type="spellStart"/>
      <w:r w:rsidRPr="00F55FF3">
        <w:rPr>
          <w:lang w:val="en-GB"/>
        </w:rPr>
        <w:t>similaire</w:t>
      </w:r>
      <w:proofErr w:type="spellEnd"/>
      <w:r w:rsidRPr="00F55FF3">
        <w:rPr>
          <w:lang w:val="en-GB"/>
        </w:rPr>
        <w:t xml:space="preserve"> </w:t>
      </w:r>
      <w:proofErr w:type="spellStart"/>
      <w:r w:rsidRPr="00F55FF3">
        <w:rPr>
          <w:lang w:val="en-GB"/>
        </w:rPr>
        <w:t>behavior</w:t>
      </w:r>
      <w:proofErr w:type="spellEnd"/>
      <w:r w:rsidRPr="00F55FF3">
        <w:rPr>
          <w:lang w:val="en-GB"/>
        </w:rPr>
        <w:t xml:space="preserve"> …. Obviously, simplifying with any of these methods comes down to approximating the relationships and much of the complexity of an ecosystem, but if done properly, models are still able to produce reliable simulations of what is going on in real life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2011</w:t>
      </w:r>
      <w:r>
        <w:t>;</w:t>
      </w:r>
      <w:r w:rsidRPr="00F55FF3">
        <w:rPr>
          <w:lang w:val="en-GB"/>
        </w:rPr>
        <w:t xml:space="preserve"> Evans 2012</w:t>
      </w:r>
      <w:r>
        <w:t>;</w:t>
      </w:r>
      <w:r w:rsidRPr="00F55FF3">
        <w:rPr>
          <w:lang w:val="en-GB"/>
        </w:rPr>
        <w:t xml:space="preserve"> </w:t>
      </w:r>
      <w:proofErr w:type="spellStart"/>
      <w:r w:rsidRPr="00F55FF3">
        <w:rPr>
          <w:lang w:val="en-GB"/>
        </w:rPr>
        <w:t>Piroddi</w:t>
      </w:r>
      <w:proofErr w:type="spellEnd"/>
      <w:r w:rsidRPr="00F55FF3">
        <w:rPr>
          <w:lang w:val="en-GB"/>
        </w:rPr>
        <w:t xml:space="preserve"> </w:t>
      </w:r>
      <w:r w:rsidRPr="00F55FF3">
        <w:rPr>
          <w:i/>
          <w:lang w:val="en-GB"/>
        </w:rPr>
        <w:t xml:space="preserve">et al. </w:t>
      </w:r>
      <w:r w:rsidRPr="00F55FF3">
        <w:rPr>
          <w:lang w:val="en-GB"/>
        </w:rPr>
        <w:t xml:space="preserve">2015). Yet, the main difficulty is to determine the criteria that are relevant to gather species and to simplify models. Whether they are too restrictive, or not enough, these criteria condition not only the accuracy of the model, but also its ability to be generalized (Moon </w:t>
      </w:r>
      <w:r w:rsidRPr="00F55FF3">
        <w:rPr>
          <w:i/>
          <w:lang w:val="en-GB"/>
        </w:rPr>
        <w:t xml:space="preserve">et al. </w:t>
      </w:r>
      <w:r w:rsidRPr="00F55FF3">
        <w:rPr>
          <w:lang w:val="en-GB"/>
        </w:rPr>
        <w:t>2017</w:t>
      </w:r>
      <w:r>
        <w:t>;</w:t>
      </w:r>
      <w:r w:rsidRPr="00F55FF3">
        <w:rPr>
          <w:lang w:val="en-GB"/>
        </w:rPr>
        <w:t xml:space="preserve"> Pease </w:t>
      </w:r>
      <w:r w:rsidRPr="00F55FF3">
        <w:rPr>
          <w:i/>
          <w:lang w:val="en-GB"/>
        </w:rPr>
        <w:t xml:space="preserve">et al. </w:t>
      </w:r>
      <w:r w:rsidRPr="00F55FF3">
        <w:rPr>
          <w:lang w:val="en-GB"/>
        </w:rPr>
        <w:t>2015</w:t>
      </w:r>
      <w:r>
        <w:t>;</w:t>
      </w:r>
      <w:r w:rsidRPr="00F55FF3">
        <w:rPr>
          <w:lang w:val="en-GB"/>
        </w:rPr>
        <w:t xml:space="preserve"> Pont </w:t>
      </w:r>
      <w:r w:rsidRPr="00F55FF3">
        <w:rPr>
          <w:i/>
          <w:lang w:val="en-GB"/>
        </w:rPr>
        <w:t xml:space="preserve">et al. </w:t>
      </w:r>
      <w:r w:rsidRPr="00F55FF3">
        <w:rPr>
          <w:lang w:val="en-GB"/>
        </w:rPr>
        <w:t xml:space="preserve">2006). For instance, if a model uses a taxonomic grouping of species, it will only be suited to study other ecosystems that contain the </w:t>
      </w:r>
      <w:proofErr w:type="spellStart"/>
      <w:r w:rsidRPr="00F55FF3">
        <w:rPr>
          <w:lang w:val="en-GB"/>
        </w:rPr>
        <w:t>ame</w:t>
      </w:r>
      <w:proofErr w:type="spellEnd"/>
      <w:r w:rsidRPr="00F55FF3">
        <w:rPr>
          <w:lang w:val="en-GB"/>
        </w:rPr>
        <w:t xml:space="preserve"> set of species or taxonomic groups. Its transposition to other unrelated ecosystems will thus be limited, if not impossible (Moon </w:t>
      </w:r>
      <w:r w:rsidRPr="00F55FF3">
        <w:rPr>
          <w:i/>
          <w:lang w:val="en-GB"/>
        </w:rPr>
        <w:t xml:space="preserve">et al. </w:t>
      </w:r>
      <w:r w:rsidRPr="00F55FF3">
        <w:rPr>
          <w:lang w:val="en-GB"/>
        </w:rPr>
        <w:t xml:space="preserve">2017). In the end, this </w:t>
      </w:r>
      <w:proofErr w:type="spellStart"/>
      <w:r w:rsidRPr="00F55FF3">
        <w:rPr>
          <w:lang w:val="en-GB"/>
        </w:rPr>
        <w:t>modeling</w:t>
      </w:r>
      <w:proofErr w:type="spellEnd"/>
      <w:r w:rsidRPr="00F55FF3">
        <w:rPr>
          <w:lang w:val="en-GB"/>
        </w:rPr>
        <w:t xml:space="preserve"> approach imposes a specific model for each ecosystem, which is highly time consuming and limits the possibilities of comparisons between ecosystems (Martini </w:t>
      </w:r>
      <w:r w:rsidRPr="00F55FF3">
        <w:rPr>
          <w:i/>
          <w:lang w:val="en-GB"/>
        </w:rPr>
        <w:t xml:space="preserve">et al. </w:t>
      </w:r>
      <w:r w:rsidRPr="00F55FF3">
        <w:rPr>
          <w:lang w:val="en-GB"/>
        </w:rPr>
        <w:t>2020</w:t>
      </w:r>
      <w:r>
        <w:t>;</w:t>
      </w:r>
      <w:r w:rsidRPr="00F55FF3">
        <w:rPr>
          <w:lang w:val="en-GB"/>
        </w:rPr>
        <w:t xml:space="preserve"> </w:t>
      </w:r>
      <w:proofErr w:type="spellStart"/>
      <w:r w:rsidRPr="00F55FF3">
        <w:rPr>
          <w:lang w:val="en-GB"/>
        </w:rPr>
        <w:t>Mcgill</w:t>
      </w:r>
      <w:proofErr w:type="spellEnd"/>
      <w:r w:rsidRPr="00F55FF3">
        <w:rPr>
          <w:lang w:val="en-GB"/>
        </w:rPr>
        <w:t xml:space="preserve"> </w:t>
      </w:r>
      <w:r w:rsidRPr="00F55FF3">
        <w:rPr>
          <w:i/>
          <w:lang w:val="en-GB"/>
        </w:rPr>
        <w:t xml:space="preserve">et al. </w:t>
      </w:r>
      <w:r w:rsidRPr="00F55FF3">
        <w:rPr>
          <w:lang w:val="en-GB"/>
        </w:rPr>
        <w:t>2006). Therefore, this approach remains very specific to a studied ecosystem and the species that compose it.</w:t>
      </w:r>
      <w:commentRangeEnd w:id="54"/>
      <w:r w:rsidR="00CA3E22">
        <w:rPr>
          <w:rStyle w:val="Marquedecommentaire"/>
        </w:rPr>
        <w:commentReference w:id="54"/>
      </w:r>
    </w:p>
    <w:p w14:paraId="7E2BB625" w14:textId="129342F9" w:rsidR="006E0DF8" w:rsidRPr="00F55FF3" w:rsidRDefault="006968D4">
      <w:pPr>
        <w:pStyle w:val="Titre2"/>
        <w:tabs>
          <w:tab w:val="center" w:pos="4394"/>
        </w:tabs>
        <w:spacing w:after="247"/>
        <w:ind w:left="0" w:firstLine="0"/>
        <w:rPr>
          <w:lang w:val="en-GB"/>
        </w:rPr>
      </w:pPr>
      <w:r w:rsidRPr="00F55FF3">
        <w:rPr>
          <w:lang w:val="en-GB"/>
        </w:rPr>
        <w:t>4</w:t>
      </w:r>
      <w:r w:rsidRPr="00F55FF3">
        <w:rPr>
          <w:lang w:val="en-GB"/>
        </w:rPr>
        <w:tab/>
        <w:t xml:space="preserve">Emergence of </w:t>
      </w:r>
      <w:del w:id="56" w:author="Jérôme Spitz" w:date="2021-05-04T17:31:00Z">
        <w:r w:rsidRPr="00F55FF3" w:rsidDel="00193DEF">
          <w:rPr>
            <w:lang w:val="en-GB"/>
          </w:rPr>
          <w:delText xml:space="preserve">a more global approach based on </w:delText>
        </w:r>
      </w:del>
      <w:r w:rsidR="00517949" w:rsidRPr="00F55FF3">
        <w:rPr>
          <w:lang w:val="en-GB"/>
        </w:rPr>
        <w:t xml:space="preserve">functional </w:t>
      </w:r>
      <w:del w:id="57" w:author="Jérôme Spitz" w:date="2021-05-04T17:31:00Z">
        <w:r w:rsidR="00517949" w:rsidRPr="00F55FF3" w:rsidDel="00193DEF">
          <w:rPr>
            <w:lang w:val="en-GB"/>
          </w:rPr>
          <w:delText>traits</w:delText>
        </w:r>
      </w:del>
      <w:ins w:id="58" w:author="Jérôme Spitz" w:date="2021-05-04T17:31:00Z">
        <w:r w:rsidR="00193DEF">
          <w:rPr>
            <w:lang w:val="en-GB"/>
          </w:rPr>
          <w:t>approaches based on species characteristics</w:t>
        </w:r>
      </w:ins>
      <w:r w:rsidR="00517949" w:rsidRPr="00F55FF3">
        <w:rPr>
          <w:lang w:val="en-GB"/>
        </w:rPr>
        <w:t>.</w:t>
      </w:r>
    </w:p>
    <w:p w14:paraId="6DF7A093" w14:textId="77777777" w:rsidR="006E0DF8" w:rsidRPr="00F55FF3" w:rsidRDefault="006968D4">
      <w:pPr>
        <w:pStyle w:val="Titre3"/>
        <w:tabs>
          <w:tab w:val="center" w:pos="1470"/>
        </w:tabs>
        <w:ind w:left="0" w:firstLine="0"/>
        <w:rPr>
          <w:lang w:val="en-GB"/>
        </w:rPr>
      </w:pPr>
      <w:r w:rsidRPr="00F55FF3">
        <w:rPr>
          <w:lang w:val="en-GB"/>
        </w:rPr>
        <w:t>4.1</w:t>
      </w:r>
      <w:r w:rsidRPr="00F55FF3">
        <w:rPr>
          <w:lang w:val="en-GB"/>
        </w:rPr>
        <w:tab/>
        <w:t>General overview</w:t>
      </w:r>
    </w:p>
    <w:p w14:paraId="4FD82069" w14:textId="688C6CE9" w:rsidR="006E0DF8" w:rsidRPr="00F55FF3" w:rsidRDefault="006968D4">
      <w:pPr>
        <w:spacing w:after="354"/>
        <w:ind w:left="17" w:right="7" w:firstLine="0"/>
        <w:rPr>
          <w:lang w:val="en-GB"/>
        </w:rPr>
      </w:pPr>
      <w:r w:rsidRPr="00F55FF3">
        <w:rPr>
          <w:lang w:val="en-GB"/>
        </w:rPr>
        <w:t xml:space="preserve">Community ecology aim to establish general rules explaining the </w:t>
      </w:r>
      <w:r w:rsidR="00AA3E69" w:rsidRPr="00F55FF3">
        <w:rPr>
          <w:lang w:val="en-GB"/>
        </w:rPr>
        <w:t>functioning</w:t>
      </w:r>
      <w:r w:rsidRPr="00F55FF3">
        <w:rPr>
          <w:lang w:val="en-GB"/>
        </w:rPr>
        <w:t xml:space="preserve"> of communities. Species-</w:t>
      </w:r>
      <w:r w:rsidR="00AA3E69" w:rsidRPr="00F55FF3">
        <w:rPr>
          <w:lang w:val="en-GB"/>
        </w:rPr>
        <w:t>centred</w:t>
      </w:r>
      <w:r w:rsidRPr="00F55FF3">
        <w:rPr>
          <w:lang w:val="en-GB"/>
        </w:rPr>
        <w:t xml:space="preserve"> approaches only provide information for a few specific systems but not general principles, that can be applied to a wide variety of communities or ecosystems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2011</w:t>
      </w:r>
      <w:r>
        <w:t>;</w:t>
      </w:r>
      <w:r w:rsidRPr="00F55FF3">
        <w:rPr>
          <w:lang w:val="en-GB"/>
        </w:rPr>
        <w:t xml:space="preserve"> Martini </w:t>
      </w:r>
      <w:r w:rsidRPr="00F55FF3">
        <w:rPr>
          <w:i/>
          <w:lang w:val="en-GB"/>
        </w:rPr>
        <w:t xml:space="preserve">et al. </w:t>
      </w:r>
      <w:r w:rsidRPr="00F55FF3">
        <w:rPr>
          <w:lang w:val="en-GB"/>
        </w:rPr>
        <w:t xml:space="preserve">2020). </w:t>
      </w:r>
      <w:commentRangeStart w:id="59"/>
      <w:r w:rsidRPr="00F55FF3">
        <w:rPr>
          <w:lang w:val="en-GB"/>
        </w:rPr>
        <w:t xml:space="preserve">Therefore, ecologists had to find a way to study ecosystems, </w:t>
      </w:r>
      <w:r w:rsidR="0043359E" w:rsidRPr="00F55FF3">
        <w:rPr>
          <w:lang w:val="en-GB"/>
        </w:rPr>
        <w:t>to</w:t>
      </w:r>
      <w:r w:rsidRPr="00F55FF3">
        <w:rPr>
          <w:lang w:val="en-GB"/>
        </w:rPr>
        <w:t xml:space="preserve"> (</w:t>
      </w:r>
      <w:proofErr w:type="spellStart"/>
      <w:r w:rsidRPr="00F55FF3">
        <w:rPr>
          <w:lang w:val="en-GB"/>
        </w:rPr>
        <w:t>i</w:t>
      </w:r>
      <w:proofErr w:type="spellEnd"/>
      <w:r w:rsidRPr="00F55FF3">
        <w:rPr>
          <w:lang w:val="en-GB"/>
        </w:rPr>
        <w:t>) give clues of how species interacts with each other and (ii) to assess how strongly species are related to their environment. Indeed, some scientists emphasized the urge to get rid of methods that were highly dependent of species, time or space, such as the ones described previously, and to use a more predictable and quantitative science that could play a major role in assessing global changes issues</w:t>
      </w:r>
      <w:commentRangeEnd w:id="59"/>
      <w:r w:rsidR="00193DEF">
        <w:rPr>
          <w:rStyle w:val="Marquedecommentaire"/>
        </w:rPr>
        <w:commentReference w:id="59"/>
      </w:r>
      <w:r w:rsidRPr="00F55FF3">
        <w:rPr>
          <w:lang w:val="en-GB"/>
        </w:rPr>
        <w:t xml:space="preserve"> (</w:t>
      </w:r>
      <w:proofErr w:type="spellStart"/>
      <w:r w:rsidRPr="00F55FF3">
        <w:rPr>
          <w:lang w:val="en-GB"/>
        </w:rPr>
        <w:t>Brind’Amour</w:t>
      </w:r>
      <w:proofErr w:type="spellEnd"/>
      <w:r w:rsidRPr="00F55FF3">
        <w:rPr>
          <w:lang w:val="en-GB"/>
        </w:rPr>
        <w:t xml:space="preserve"> </w:t>
      </w:r>
      <w:r w:rsidRPr="00F55FF3">
        <w:rPr>
          <w:i/>
          <w:lang w:val="en-GB"/>
        </w:rPr>
        <w:t xml:space="preserve">et al. </w:t>
      </w:r>
      <w:r w:rsidRPr="00F55FF3">
        <w:rPr>
          <w:lang w:val="en-GB"/>
        </w:rPr>
        <w:t>2011</w:t>
      </w:r>
      <w:r>
        <w:t>;</w:t>
      </w:r>
      <w:r w:rsidRPr="00F55FF3">
        <w:rPr>
          <w:lang w:val="en-GB"/>
        </w:rPr>
        <w:t xml:space="preserve"> </w:t>
      </w:r>
      <w:proofErr w:type="spellStart"/>
      <w:r w:rsidRPr="00F55FF3">
        <w:rPr>
          <w:lang w:val="en-GB"/>
        </w:rPr>
        <w:t>Mcgill</w:t>
      </w:r>
      <w:proofErr w:type="spellEnd"/>
      <w:r w:rsidRPr="00F55FF3">
        <w:rPr>
          <w:lang w:val="en-GB"/>
        </w:rPr>
        <w:t xml:space="preserve"> </w:t>
      </w:r>
      <w:r w:rsidRPr="00F55FF3">
        <w:rPr>
          <w:i/>
          <w:lang w:val="en-GB"/>
        </w:rPr>
        <w:t xml:space="preserve">et al. </w:t>
      </w:r>
      <w:r w:rsidRPr="00F55FF3">
        <w:rPr>
          <w:lang w:val="en-GB"/>
        </w:rPr>
        <w:t>2006</w:t>
      </w:r>
      <w:r>
        <w:t>;</w:t>
      </w:r>
      <w:r w:rsidRPr="00F55FF3">
        <w:rPr>
          <w:lang w:val="en-GB"/>
        </w:rPr>
        <w:t xml:space="preserve"> Olden &amp; Jackson 2002). To this extend, </w:t>
      </w:r>
      <w:proofErr w:type="spellStart"/>
      <w:r w:rsidRPr="00F55FF3">
        <w:rPr>
          <w:lang w:val="en-GB"/>
        </w:rPr>
        <w:t>Mcgill</w:t>
      </w:r>
      <w:proofErr w:type="spellEnd"/>
      <w:r w:rsidRPr="00F55FF3">
        <w:rPr>
          <w:lang w:val="en-GB"/>
        </w:rPr>
        <w:t xml:space="preserve"> </w:t>
      </w:r>
      <w:r w:rsidRPr="00F55FF3">
        <w:rPr>
          <w:i/>
          <w:lang w:val="en-GB"/>
        </w:rPr>
        <w:t xml:space="preserve">et al. </w:t>
      </w:r>
      <w:r w:rsidRPr="00F55FF3">
        <w:rPr>
          <w:lang w:val="en-GB"/>
        </w:rPr>
        <w:t xml:space="preserve">(2006) define a </w:t>
      </w:r>
      <w:r w:rsidRPr="00F55FF3">
        <w:rPr>
          <w:b/>
          <w:lang w:val="en-GB"/>
        </w:rPr>
        <w:t xml:space="preserve">trait </w:t>
      </w:r>
      <w:r w:rsidRPr="00F55FF3">
        <w:rPr>
          <w:lang w:val="en-GB"/>
        </w:rPr>
        <w:t>as a “</w:t>
      </w:r>
      <w:r w:rsidRPr="00193DEF">
        <w:rPr>
          <w:i/>
          <w:iCs/>
          <w:lang w:val="en-GB"/>
          <w:rPrChange w:id="60" w:author="Jérôme Spitz" w:date="2021-05-04T17:32:00Z">
            <w:rPr>
              <w:lang w:val="en-GB"/>
            </w:rPr>
          </w:rPrChange>
        </w:rPr>
        <w:t xml:space="preserve">well-defined, measurable property of organisms, </w:t>
      </w:r>
      <w:r w:rsidRPr="00193DEF">
        <w:rPr>
          <w:i/>
          <w:iCs/>
          <w:lang w:val="en-GB"/>
          <w:rPrChange w:id="61" w:author="Jérôme Spitz" w:date="2021-05-04T17:32:00Z">
            <w:rPr>
              <w:lang w:val="en-GB"/>
            </w:rPr>
          </w:rPrChange>
        </w:rPr>
        <w:lastRenderedPageBreak/>
        <w:t>usually measured at the individual level and used comparatively across species</w:t>
      </w:r>
      <w:r w:rsidR="00753145" w:rsidRPr="00F55FF3">
        <w:rPr>
          <w:lang w:val="en-GB"/>
        </w:rPr>
        <w:t>” and</w:t>
      </w:r>
      <w:r w:rsidRPr="00F55FF3">
        <w:rPr>
          <w:lang w:val="en-GB"/>
        </w:rPr>
        <w:t xml:space="preserve"> suggest that community ecology should try to understand how </w:t>
      </w:r>
      <w:r w:rsidR="00497F8B" w:rsidRPr="00F55FF3">
        <w:rPr>
          <w:lang w:val="en-GB"/>
        </w:rPr>
        <w:t>these</w:t>
      </w:r>
      <w:r w:rsidRPr="00F55FF3">
        <w:rPr>
          <w:lang w:val="en-GB"/>
        </w:rPr>
        <w:t xml:space="preserve"> traits interact with fundamental niches to define realized niches. The notion of “trait” has been widely used in the literature, but with slightly different meanings. For instance, </w:t>
      </w:r>
      <w:proofErr w:type="spellStart"/>
      <w:r w:rsidRPr="00F55FF3">
        <w:rPr>
          <w:lang w:val="en-GB"/>
        </w:rPr>
        <w:t>Violle</w:t>
      </w:r>
      <w:proofErr w:type="spellEnd"/>
      <w:r w:rsidRPr="00F55FF3">
        <w:rPr>
          <w:lang w:val="en-GB"/>
        </w:rPr>
        <w:t xml:space="preserve"> </w:t>
      </w:r>
      <w:r w:rsidRPr="00F55FF3">
        <w:rPr>
          <w:i/>
          <w:lang w:val="en-GB"/>
        </w:rPr>
        <w:t xml:space="preserve">et al. </w:t>
      </w:r>
      <w:r w:rsidRPr="00F55FF3">
        <w:rPr>
          <w:lang w:val="en-GB"/>
        </w:rPr>
        <w:t xml:space="preserve">(2007) defined a trait as “any morphological, physiological or phenological feature measurable at the individual level, from cell to whole organism”. </w:t>
      </w:r>
      <w:r w:rsidR="00502AE0" w:rsidRPr="00F55FF3">
        <w:rPr>
          <w:lang w:val="en-GB"/>
        </w:rPr>
        <w:t>To</w:t>
      </w:r>
      <w:r w:rsidRPr="00F55FF3">
        <w:rPr>
          <w:lang w:val="en-GB"/>
        </w:rPr>
        <w:t xml:space="preserve"> ensure a consistent approach to community ecology studies, Martini </w:t>
      </w:r>
      <w:r w:rsidRPr="00F55FF3">
        <w:rPr>
          <w:i/>
          <w:lang w:val="en-GB"/>
        </w:rPr>
        <w:t xml:space="preserve">et al. </w:t>
      </w:r>
      <w:r w:rsidRPr="00F55FF3">
        <w:rPr>
          <w:lang w:val="en-GB"/>
        </w:rPr>
        <w:t xml:space="preserve">(2020) suggests that the definition of </w:t>
      </w:r>
      <w:proofErr w:type="spellStart"/>
      <w:r w:rsidRPr="00F55FF3">
        <w:rPr>
          <w:lang w:val="en-GB"/>
        </w:rPr>
        <w:t>Violle</w:t>
      </w:r>
      <w:proofErr w:type="spellEnd"/>
      <w:r w:rsidRPr="00F55FF3">
        <w:rPr>
          <w:lang w:val="en-GB"/>
        </w:rPr>
        <w:t xml:space="preserve"> </w:t>
      </w:r>
      <w:r w:rsidRPr="00F55FF3">
        <w:rPr>
          <w:i/>
          <w:lang w:val="en-GB"/>
        </w:rPr>
        <w:t xml:space="preserve">et al. </w:t>
      </w:r>
      <w:r w:rsidRPr="00F55FF3">
        <w:rPr>
          <w:lang w:val="en-GB"/>
        </w:rPr>
        <w:t>(2007) is precise enough, that i</w:t>
      </w:r>
      <w:r w:rsidR="00C33CB5">
        <w:rPr>
          <w:lang w:val="en-GB"/>
        </w:rPr>
        <w:t xml:space="preserve">t </w:t>
      </w:r>
      <w:r w:rsidRPr="00F55FF3">
        <w:rPr>
          <w:lang w:val="en-GB"/>
        </w:rPr>
        <w:t>should serve as a reference and therefore should be used systematically. Yet, not all measurable traits provide the same information: for ecologists, traits that inform about (</w:t>
      </w:r>
      <w:proofErr w:type="spellStart"/>
      <w:r w:rsidRPr="00F55FF3">
        <w:rPr>
          <w:lang w:val="en-GB"/>
        </w:rPr>
        <w:t>i</w:t>
      </w:r>
      <w:proofErr w:type="spellEnd"/>
      <w:r w:rsidRPr="00F55FF3">
        <w:rPr>
          <w:lang w:val="en-GB"/>
        </w:rPr>
        <w:t xml:space="preserve">) the interactions between species and the environment and (ii) the fitness of individuals are the most valuables (Kremer </w:t>
      </w:r>
      <w:r w:rsidRPr="00F55FF3">
        <w:rPr>
          <w:i/>
          <w:lang w:val="en-GB"/>
        </w:rPr>
        <w:t xml:space="preserve">et al. </w:t>
      </w:r>
      <w:r w:rsidRPr="00F55FF3">
        <w:rPr>
          <w:lang w:val="en-GB"/>
        </w:rPr>
        <w:t xml:space="preserve">2017). These specific traits are defined as “functional traits” and can relate to </w:t>
      </w:r>
      <w:proofErr w:type="spellStart"/>
      <w:r w:rsidRPr="00F55FF3">
        <w:rPr>
          <w:lang w:val="en-GB"/>
        </w:rPr>
        <w:t>behavior</w:t>
      </w:r>
      <w:proofErr w:type="spellEnd"/>
      <w:r w:rsidRPr="00F55FF3">
        <w:rPr>
          <w:lang w:val="en-GB"/>
        </w:rPr>
        <w:t xml:space="preserve">, life history, morphology or physiology, influencing the general performances of </w:t>
      </w:r>
      <w:del w:id="62" w:author="Jérôme Spitz" w:date="2021-05-10T08:57:00Z">
        <w:r w:rsidRPr="00F55FF3" w:rsidDel="007174AE">
          <w:rPr>
            <w:lang w:val="en-GB"/>
          </w:rPr>
          <w:delText xml:space="preserve">organisms </w:delText>
        </w:r>
      </w:del>
      <w:ins w:id="63" w:author="Jérôme Spitz" w:date="2021-05-10T08:57:00Z">
        <w:r w:rsidR="007174AE">
          <w:rPr>
            <w:lang w:val="en-GB"/>
          </w:rPr>
          <w:t>individuals</w:t>
        </w:r>
        <w:r w:rsidR="007174AE" w:rsidRPr="00F55FF3">
          <w:rPr>
            <w:lang w:val="en-GB"/>
          </w:rPr>
          <w:t xml:space="preserve"> </w:t>
        </w:r>
      </w:ins>
      <w:r w:rsidRPr="00F55FF3">
        <w:rPr>
          <w:lang w:val="en-GB"/>
        </w:rPr>
        <w:t xml:space="preserve">Martini </w:t>
      </w:r>
      <w:r w:rsidRPr="00F55FF3">
        <w:rPr>
          <w:i/>
          <w:lang w:val="en-GB"/>
        </w:rPr>
        <w:t xml:space="preserve">et al. </w:t>
      </w:r>
      <w:r w:rsidRPr="006F3397">
        <w:rPr>
          <w:lang w:val="en-US"/>
          <w:rPrChange w:id="64" w:author="Jérôme Spitz" w:date="2021-05-04T16:25:00Z">
            <w:rPr/>
          </w:rPrChange>
        </w:rPr>
        <w:t>(</w:t>
      </w:r>
      <w:proofErr w:type="gramStart"/>
      <w:r w:rsidRPr="006F3397">
        <w:rPr>
          <w:lang w:val="en-US"/>
          <w:rPrChange w:id="65" w:author="Jérôme Spitz" w:date="2021-05-04T16:25:00Z">
            <w:rPr/>
          </w:rPrChange>
        </w:rPr>
        <w:t>2020)</w:t>
      </w:r>
      <w:r>
        <w:t>;</w:t>
      </w:r>
      <w:proofErr w:type="gramEnd"/>
      <w:r w:rsidRPr="006F3397">
        <w:rPr>
          <w:lang w:val="en-US"/>
          <w:rPrChange w:id="66" w:author="Jérôme Spitz" w:date="2021-05-04T16:25:00Z">
            <w:rPr/>
          </w:rPrChange>
        </w:rPr>
        <w:t xml:space="preserve"> </w:t>
      </w:r>
      <w:proofErr w:type="spellStart"/>
      <w:r w:rsidRPr="00F55FF3">
        <w:rPr>
          <w:lang w:val="en-GB"/>
        </w:rPr>
        <w:t>Mcgill</w:t>
      </w:r>
      <w:proofErr w:type="spellEnd"/>
      <w:r w:rsidRPr="00F55FF3">
        <w:rPr>
          <w:lang w:val="en-GB"/>
        </w:rPr>
        <w:t xml:space="preserve"> </w:t>
      </w:r>
      <w:r w:rsidRPr="00F55FF3">
        <w:rPr>
          <w:i/>
          <w:lang w:val="en-GB"/>
        </w:rPr>
        <w:t xml:space="preserve">et al. </w:t>
      </w:r>
      <w:r w:rsidRPr="00F55FF3">
        <w:rPr>
          <w:lang w:val="en-GB"/>
        </w:rPr>
        <w:t>(2006). They provide information on the main functions of organisms, such as acquisition of food or locomotion (Mejri 2009).</w:t>
      </w:r>
    </w:p>
    <w:p w14:paraId="31604379" w14:textId="77777777" w:rsidR="006E0DF8" w:rsidRPr="00F55FF3" w:rsidRDefault="006968D4">
      <w:pPr>
        <w:pStyle w:val="Titre3"/>
        <w:tabs>
          <w:tab w:val="center" w:pos="2746"/>
        </w:tabs>
        <w:ind w:left="0" w:firstLine="0"/>
        <w:rPr>
          <w:lang w:val="en-GB"/>
        </w:rPr>
      </w:pPr>
      <w:r w:rsidRPr="00F55FF3">
        <w:rPr>
          <w:lang w:val="en-GB"/>
        </w:rPr>
        <w:t>4.2</w:t>
      </w:r>
      <w:r w:rsidRPr="00F55FF3">
        <w:rPr>
          <w:lang w:val="en-GB"/>
        </w:rPr>
        <w:tab/>
        <w:t>Improvement of the method over the years</w:t>
      </w:r>
    </w:p>
    <w:p w14:paraId="55093EF0" w14:textId="268983FB" w:rsidR="006E0DF8" w:rsidRPr="00F55FF3" w:rsidRDefault="006968D4">
      <w:pPr>
        <w:spacing w:after="0"/>
        <w:ind w:left="18" w:right="7" w:hanging="1"/>
        <w:rPr>
          <w:lang w:val="en-GB"/>
        </w:rPr>
      </w:pPr>
      <w:r w:rsidRPr="00F55FF3">
        <w:rPr>
          <w:lang w:val="en-GB"/>
        </w:rPr>
        <w:t>The functional-traits approach</w:t>
      </w:r>
      <w:ins w:id="67" w:author="Jérôme Spitz" w:date="2021-05-10T09:14:00Z">
        <w:r w:rsidR="007174AE">
          <w:rPr>
            <w:lang w:val="en-GB"/>
          </w:rPr>
          <w:t>es</w:t>
        </w:r>
      </w:ins>
      <w:r w:rsidRPr="00F55FF3">
        <w:rPr>
          <w:lang w:val="en-GB"/>
        </w:rPr>
        <w:t xml:space="preserve"> w</w:t>
      </w:r>
      <w:ins w:id="68" w:author="Jérôme Spitz" w:date="2021-05-10T09:14:00Z">
        <w:r w:rsidR="007174AE">
          <w:rPr>
            <w:lang w:val="en-GB"/>
          </w:rPr>
          <w:t>ere</w:t>
        </w:r>
      </w:ins>
      <w:del w:id="69" w:author="Jérôme Spitz" w:date="2021-05-10T09:14:00Z">
        <w:r w:rsidRPr="00F55FF3" w:rsidDel="007174AE">
          <w:rPr>
            <w:lang w:val="en-GB"/>
          </w:rPr>
          <w:delText>as</w:delText>
        </w:r>
      </w:del>
      <w:r w:rsidRPr="00F55FF3">
        <w:rPr>
          <w:lang w:val="en-GB"/>
        </w:rPr>
        <w:t xml:space="preserve"> first developed in studies based on terrestrial plants. They showed</w:t>
      </w:r>
      <w:r w:rsidR="00AA7002">
        <w:rPr>
          <w:lang w:val="en-GB"/>
        </w:rPr>
        <w:t xml:space="preserve"> </w:t>
      </w:r>
      <w:r w:rsidRPr="00F55FF3">
        <w:rPr>
          <w:lang w:val="en-GB"/>
        </w:rPr>
        <w:t>that</w:t>
      </w:r>
      <w:r w:rsidR="00AA7002">
        <w:rPr>
          <w:lang w:val="en-GB"/>
        </w:rPr>
        <w:t xml:space="preserve"> </w:t>
      </w:r>
      <w:r w:rsidRPr="00F55FF3">
        <w:rPr>
          <w:lang w:val="en-GB"/>
        </w:rPr>
        <w:t>the</w:t>
      </w:r>
      <w:r w:rsidR="00AA7002">
        <w:rPr>
          <w:lang w:val="en-GB"/>
        </w:rPr>
        <w:t xml:space="preserve"> </w:t>
      </w:r>
      <w:r w:rsidRPr="00F55FF3">
        <w:rPr>
          <w:lang w:val="en-GB"/>
        </w:rPr>
        <w:t>morphology</w:t>
      </w:r>
      <w:r w:rsidR="00AA7002">
        <w:rPr>
          <w:lang w:val="en-GB"/>
        </w:rPr>
        <w:t xml:space="preserve"> </w:t>
      </w:r>
      <w:r w:rsidRPr="00F55FF3">
        <w:rPr>
          <w:lang w:val="en-GB"/>
        </w:rPr>
        <w:t>of</w:t>
      </w:r>
      <w:r w:rsidR="00AA7002">
        <w:rPr>
          <w:lang w:val="en-GB"/>
        </w:rPr>
        <w:t xml:space="preserve"> </w:t>
      </w:r>
      <w:r w:rsidRPr="00F55FF3">
        <w:rPr>
          <w:lang w:val="en-GB"/>
        </w:rPr>
        <w:t>species</w:t>
      </w:r>
      <w:r w:rsidR="00AA7002">
        <w:rPr>
          <w:lang w:val="en-GB"/>
        </w:rPr>
        <w:t xml:space="preserve"> </w:t>
      </w:r>
      <w:r w:rsidRPr="00F55FF3">
        <w:rPr>
          <w:lang w:val="en-GB"/>
        </w:rPr>
        <w:t>was</w:t>
      </w:r>
      <w:r w:rsidR="00AA7002">
        <w:rPr>
          <w:lang w:val="en-GB"/>
        </w:rPr>
        <w:t xml:space="preserve"> </w:t>
      </w:r>
      <w:r w:rsidRPr="00F55FF3">
        <w:rPr>
          <w:lang w:val="en-GB"/>
        </w:rPr>
        <w:t>correlated</w:t>
      </w:r>
      <w:r w:rsidR="00AA7002">
        <w:rPr>
          <w:lang w:val="en-GB"/>
        </w:rPr>
        <w:t xml:space="preserve"> </w:t>
      </w:r>
      <w:r w:rsidRPr="00F55FF3">
        <w:rPr>
          <w:lang w:val="en-GB"/>
        </w:rPr>
        <w:t>with</w:t>
      </w:r>
      <w:r w:rsidR="00AA7002">
        <w:rPr>
          <w:lang w:val="en-GB"/>
        </w:rPr>
        <w:t xml:space="preserve"> </w:t>
      </w:r>
      <w:r w:rsidRPr="00F55FF3">
        <w:rPr>
          <w:lang w:val="en-GB"/>
        </w:rPr>
        <w:t>their</w:t>
      </w:r>
      <w:r w:rsidR="00AA7002">
        <w:rPr>
          <w:lang w:val="en-GB"/>
        </w:rPr>
        <w:t xml:space="preserve"> </w:t>
      </w:r>
      <w:r w:rsidRPr="00F55FF3">
        <w:rPr>
          <w:lang w:val="en-GB"/>
        </w:rPr>
        <w:t>environment</w:t>
      </w:r>
      <w:r w:rsidR="00AA7002">
        <w:rPr>
          <w:lang w:val="en-GB"/>
        </w:rPr>
        <w:t xml:space="preserve"> </w:t>
      </w:r>
      <w:r w:rsidRPr="00F55FF3">
        <w:rPr>
          <w:lang w:val="en-GB"/>
        </w:rPr>
        <w:t>and</w:t>
      </w:r>
      <w:r w:rsidR="00AA7002">
        <w:rPr>
          <w:lang w:val="en-GB"/>
        </w:rPr>
        <w:t xml:space="preserve"> </w:t>
      </w:r>
      <w:ins w:id="70" w:author="Jérôme Spitz" w:date="2021-05-10T09:15:00Z">
        <w:r w:rsidR="007174AE">
          <w:rPr>
            <w:lang w:val="en-GB"/>
          </w:rPr>
          <w:t>thus</w:t>
        </w:r>
      </w:ins>
      <w:del w:id="71" w:author="Jérôme Spitz" w:date="2021-05-10T09:15:00Z">
        <w:r w:rsidRPr="00F55FF3" w:rsidDel="007174AE">
          <w:rPr>
            <w:lang w:val="en-GB"/>
          </w:rPr>
          <w:delText>that</w:delText>
        </w:r>
        <w:r w:rsidR="00AA7002" w:rsidDel="007174AE">
          <w:rPr>
            <w:lang w:val="en-GB"/>
          </w:rPr>
          <w:delText xml:space="preserve"> </w:delText>
        </w:r>
        <w:r w:rsidRPr="00F55FF3" w:rsidDel="007174AE">
          <w:rPr>
            <w:lang w:val="en-GB"/>
          </w:rPr>
          <w:delText>changes</w:delText>
        </w:r>
        <w:r w:rsidR="00AA7002" w:rsidDel="007174AE">
          <w:rPr>
            <w:lang w:val="en-GB"/>
          </w:rPr>
          <w:delText xml:space="preserve"> </w:delText>
        </w:r>
        <w:r w:rsidRPr="00F55FF3" w:rsidDel="007174AE">
          <w:rPr>
            <w:lang w:val="en-GB"/>
          </w:rPr>
          <w:delText xml:space="preserve">in their habitat could lead to changes of their </w:delText>
        </w:r>
        <w:r w:rsidR="0077172E" w:rsidRPr="00F55FF3" w:rsidDel="007174AE">
          <w:rPr>
            <w:lang w:val="en-GB"/>
          </w:rPr>
          <w:delText>morphology because</w:delText>
        </w:r>
        <w:r w:rsidRPr="00F55FF3" w:rsidDel="007174AE">
          <w:rPr>
            <w:lang w:val="en-GB"/>
          </w:rPr>
          <w:delText xml:space="preserve"> this approach relies on the plasticity of</w:delText>
        </w:r>
      </w:del>
      <w:r w:rsidRPr="00F55FF3">
        <w:rPr>
          <w:lang w:val="en-GB"/>
        </w:rPr>
        <w:t xml:space="preserve"> </w:t>
      </w:r>
      <w:ins w:id="72" w:author="Jérôme Spitz" w:date="2021-05-10T09:15:00Z">
        <w:r w:rsidR="007174AE">
          <w:rPr>
            <w:lang w:val="en-GB"/>
          </w:rPr>
          <w:t xml:space="preserve">functional </w:t>
        </w:r>
      </w:ins>
      <w:r w:rsidRPr="00F55FF3">
        <w:rPr>
          <w:lang w:val="en-GB"/>
        </w:rPr>
        <w:t>traits</w:t>
      </w:r>
      <w:ins w:id="73" w:author="Jérôme Spitz" w:date="2021-05-10T09:15:00Z">
        <w:r w:rsidR="007174AE">
          <w:rPr>
            <w:lang w:val="en-GB"/>
          </w:rPr>
          <w:t xml:space="preserve"> can explain h</w:t>
        </w:r>
      </w:ins>
      <w:ins w:id="74" w:author="Jérôme Spitz" w:date="2021-05-10T09:16:00Z">
        <w:r w:rsidR="007174AE">
          <w:rPr>
            <w:lang w:val="en-GB"/>
          </w:rPr>
          <w:t>abitat selection and</w:t>
        </w:r>
      </w:ins>
      <w:ins w:id="75" w:author="Jérôme Spitz" w:date="2021-05-10T09:15:00Z">
        <w:r w:rsidR="007174AE">
          <w:rPr>
            <w:lang w:val="en-GB"/>
          </w:rPr>
          <w:t xml:space="preserve"> distribution of spe</w:t>
        </w:r>
      </w:ins>
      <w:ins w:id="76" w:author="Jérôme Spitz" w:date="2021-05-10T09:16:00Z">
        <w:r w:rsidR="007174AE">
          <w:rPr>
            <w:lang w:val="en-GB"/>
          </w:rPr>
          <w:t>cies</w:t>
        </w:r>
      </w:ins>
      <w:r w:rsidRPr="00F55FF3">
        <w:rPr>
          <w:lang w:val="en-GB"/>
        </w:rPr>
        <w:t xml:space="preserve"> (</w:t>
      </w:r>
      <w:proofErr w:type="spellStart"/>
      <w:r w:rsidRPr="00F55FF3">
        <w:rPr>
          <w:lang w:val="en-GB"/>
        </w:rPr>
        <w:t>Boissezon</w:t>
      </w:r>
      <w:proofErr w:type="spellEnd"/>
      <w:r w:rsidRPr="00F55FF3">
        <w:rPr>
          <w:lang w:val="en-GB"/>
        </w:rPr>
        <w:t xml:space="preserve"> 2014</w:t>
      </w:r>
      <w:r>
        <w:t>;</w:t>
      </w:r>
      <w:r w:rsidRPr="00F55FF3">
        <w:rPr>
          <w:lang w:val="en-GB"/>
        </w:rPr>
        <w:t xml:space="preserve"> </w:t>
      </w:r>
      <w:proofErr w:type="spellStart"/>
      <w:r w:rsidRPr="00F55FF3">
        <w:rPr>
          <w:lang w:val="en-GB"/>
        </w:rPr>
        <w:t>Lavorel</w:t>
      </w:r>
      <w:proofErr w:type="spellEnd"/>
      <w:r w:rsidRPr="00F55FF3">
        <w:rPr>
          <w:lang w:val="en-GB"/>
        </w:rPr>
        <w:t xml:space="preserve"> </w:t>
      </w:r>
      <w:r w:rsidRPr="00F55FF3">
        <w:rPr>
          <w:i/>
          <w:lang w:val="en-GB"/>
        </w:rPr>
        <w:t xml:space="preserve">et al. </w:t>
      </w:r>
      <w:r w:rsidRPr="00F55FF3">
        <w:rPr>
          <w:lang w:val="en-GB"/>
        </w:rPr>
        <w:t>1997</w:t>
      </w:r>
      <w:r>
        <w:t>;</w:t>
      </w:r>
      <w:r w:rsidRPr="00F55FF3">
        <w:rPr>
          <w:lang w:val="en-GB"/>
        </w:rPr>
        <w:t xml:space="preserve"> Martini </w:t>
      </w:r>
      <w:r w:rsidRPr="00F55FF3">
        <w:rPr>
          <w:i/>
          <w:lang w:val="en-GB"/>
        </w:rPr>
        <w:t xml:space="preserve">et al. </w:t>
      </w:r>
      <w:r w:rsidRPr="00F55FF3">
        <w:rPr>
          <w:lang w:val="en-GB"/>
        </w:rPr>
        <w:t>2020). Applied to aquatic animals, structure-function relationship has been well documented since the 1970s (</w:t>
      </w:r>
      <w:proofErr w:type="spellStart"/>
      <w:r w:rsidRPr="00F55FF3">
        <w:rPr>
          <w:lang w:val="en-GB"/>
        </w:rPr>
        <w:t>Gosline</w:t>
      </w:r>
      <w:proofErr w:type="spellEnd"/>
      <w:r w:rsidRPr="00F55FF3">
        <w:rPr>
          <w:lang w:val="en-GB"/>
        </w:rPr>
        <w:t xml:space="preserve"> 1971</w:t>
      </w:r>
      <w:r>
        <w:t>;</w:t>
      </w:r>
      <w:r w:rsidRPr="00F55FF3">
        <w:rPr>
          <w:lang w:val="en-GB"/>
        </w:rPr>
        <w:t xml:space="preserve"> </w:t>
      </w:r>
      <w:proofErr w:type="spellStart"/>
      <w:r w:rsidRPr="00F55FF3">
        <w:rPr>
          <w:lang w:val="en-GB"/>
        </w:rPr>
        <w:t>Lagler</w:t>
      </w:r>
      <w:proofErr w:type="spellEnd"/>
      <w:r w:rsidRPr="00F55FF3">
        <w:rPr>
          <w:lang w:val="en-GB"/>
        </w:rPr>
        <w:t xml:space="preserve"> </w:t>
      </w:r>
      <w:r w:rsidRPr="00F55FF3">
        <w:rPr>
          <w:i/>
          <w:lang w:val="en-GB"/>
        </w:rPr>
        <w:t xml:space="preserve">et al. </w:t>
      </w:r>
      <w:r w:rsidRPr="00F55FF3">
        <w:rPr>
          <w:lang w:val="en-GB"/>
        </w:rPr>
        <w:t>1977</w:t>
      </w:r>
      <w:r>
        <w:t>;</w:t>
      </w:r>
      <w:r w:rsidRPr="00F55FF3">
        <w:rPr>
          <w:lang w:val="en-GB"/>
        </w:rPr>
        <w:t xml:space="preserve"> Webb 1984) and approaches based on morphological traits seemed suitable to </w:t>
      </w:r>
      <w:ins w:id="77" w:author="Jérôme Spitz" w:date="2021-05-10T09:18:00Z">
        <w:r w:rsidR="007174AE">
          <w:rPr>
            <w:lang w:val="en-GB"/>
          </w:rPr>
          <w:t xml:space="preserve">define ecological niches, </w:t>
        </w:r>
      </w:ins>
      <w:r w:rsidRPr="00F55FF3">
        <w:rPr>
          <w:lang w:val="en-GB"/>
        </w:rPr>
        <w:t xml:space="preserve">compare species </w:t>
      </w:r>
      <w:ins w:id="78" w:author="Jérôme Spitz" w:date="2021-05-10T09:18:00Z">
        <w:r w:rsidR="007174AE">
          <w:rPr>
            <w:lang w:val="en-GB"/>
          </w:rPr>
          <w:t>within a com</w:t>
        </w:r>
      </w:ins>
      <w:ins w:id="79" w:author="Jérôme Spitz" w:date="2021-05-10T09:19:00Z">
        <w:r w:rsidR="007174AE">
          <w:rPr>
            <w:lang w:val="en-GB"/>
          </w:rPr>
          <w:t>m</w:t>
        </w:r>
      </w:ins>
      <w:ins w:id="80" w:author="Jérôme Spitz" w:date="2021-05-10T09:18:00Z">
        <w:r w:rsidR="007174AE">
          <w:rPr>
            <w:lang w:val="en-GB"/>
          </w:rPr>
          <w:t xml:space="preserve">unity </w:t>
        </w:r>
      </w:ins>
      <w:del w:id="81" w:author="Jérôme Spitz" w:date="2021-05-10T09:18:00Z">
        <w:r w:rsidRPr="00F55FF3" w:rsidDel="007174AE">
          <w:rPr>
            <w:lang w:val="en-GB"/>
          </w:rPr>
          <w:delText xml:space="preserve">(Norton 1995) </w:delText>
        </w:r>
      </w:del>
      <w:r w:rsidRPr="00F55FF3">
        <w:rPr>
          <w:lang w:val="en-GB"/>
        </w:rPr>
        <w:t>or</w:t>
      </w:r>
      <w:ins w:id="82" w:author="Jérôme Spitz" w:date="2021-05-10T09:19:00Z">
        <w:r w:rsidR="007174AE">
          <w:rPr>
            <w:lang w:val="en-GB"/>
          </w:rPr>
          <w:t>,</w:t>
        </w:r>
      </w:ins>
      <w:r w:rsidRPr="00F55FF3">
        <w:rPr>
          <w:lang w:val="en-GB"/>
        </w:rPr>
        <w:t xml:space="preserve"> </w:t>
      </w:r>
      <w:del w:id="83" w:author="Jérôme Spitz" w:date="2021-05-10T09:18:00Z">
        <w:r w:rsidRPr="00F55FF3" w:rsidDel="007174AE">
          <w:rPr>
            <w:lang w:val="en-GB"/>
          </w:rPr>
          <w:delText xml:space="preserve">to explore niches and compare </w:delText>
        </w:r>
      </w:del>
      <w:r w:rsidRPr="00F55FF3">
        <w:rPr>
          <w:lang w:val="en-GB"/>
        </w:rPr>
        <w:t>communities</w:t>
      </w:r>
      <w:ins w:id="84" w:author="Jérôme Spitz" w:date="2021-05-10T09:18:00Z">
        <w:r w:rsidR="007174AE">
          <w:rPr>
            <w:lang w:val="en-GB"/>
          </w:rPr>
          <w:t xml:space="preserve"> between ecosystems</w:t>
        </w:r>
      </w:ins>
      <w:r w:rsidRPr="00F55FF3">
        <w:rPr>
          <w:lang w:val="en-GB"/>
        </w:rPr>
        <w:t xml:space="preserve"> (</w:t>
      </w:r>
      <w:ins w:id="85" w:author="Jérôme Spitz" w:date="2021-05-10T09:18:00Z">
        <w:r w:rsidR="007174AE" w:rsidRPr="00F55FF3">
          <w:rPr>
            <w:lang w:val="en-GB"/>
          </w:rPr>
          <w:t>Norton 1995</w:t>
        </w:r>
        <w:r w:rsidR="007174AE">
          <w:rPr>
            <w:lang w:val="en-GB"/>
          </w:rPr>
          <w:t xml:space="preserve">, </w:t>
        </w:r>
      </w:ins>
      <w:proofErr w:type="spellStart"/>
      <w:r w:rsidRPr="00F55FF3">
        <w:rPr>
          <w:lang w:val="en-GB"/>
        </w:rPr>
        <w:t>Winemiller</w:t>
      </w:r>
      <w:proofErr w:type="spellEnd"/>
      <w:r w:rsidRPr="00F55FF3">
        <w:rPr>
          <w:lang w:val="en-GB"/>
        </w:rPr>
        <w:t xml:space="preserve"> 1991). For instance,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 xml:space="preserve">(2011) </w:t>
      </w:r>
      <w:proofErr w:type="spellStart"/>
      <w:r w:rsidRPr="00F55FF3">
        <w:rPr>
          <w:lang w:val="en-GB"/>
        </w:rPr>
        <w:t>developped</w:t>
      </w:r>
      <w:proofErr w:type="spellEnd"/>
      <w:r w:rsidRPr="00F55FF3">
        <w:rPr>
          <w:lang w:val="en-GB"/>
        </w:rPr>
        <w:t xml:space="preserve"> a model to determine the diet of any marine species based on morphological traits, and thus establish trophic guilds. Yet, the model could not predict diet overlap nor resource </w:t>
      </w:r>
      <w:proofErr w:type="spellStart"/>
      <w:r w:rsidRPr="00F55FF3">
        <w:rPr>
          <w:lang w:val="en-GB"/>
        </w:rPr>
        <w:t>partitionning</w:t>
      </w:r>
      <w:proofErr w:type="spellEnd"/>
      <w:r w:rsidRPr="00F55FF3">
        <w:rPr>
          <w:lang w:val="en-GB"/>
        </w:rPr>
        <w:t xml:space="preserve"> among species, because of intrinsic variability in the diet of fish. Indeed, morphology alone is hardly a clue to determine diet</w:t>
      </w:r>
      <w:ins w:id="86" w:author="Jérôme Spitz" w:date="2021-05-10T09:19:00Z">
        <w:r w:rsidR="007174AE">
          <w:rPr>
            <w:lang w:val="en-GB"/>
          </w:rPr>
          <w:t xml:space="preserve"> in terms of prey species</w:t>
        </w:r>
      </w:ins>
      <w:r w:rsidRPr="00F55FF3">
        <w:rPr>
          <w:lang w:val="en-GB"/>
        </w:rPr>
        <w:t xml:space="preserve">, for generalist species are able to switch prey depending on which is more abundant, and they do not display specific morphological traits (Sibbing &amp; </w:t>
      </w:r>
      <w:proofErr w:type="spellStart"/>
      <w:r w:rsidRPr="00F55FF3">
        <w:rPr>
          <w:lang w:val="en-GB"/>
        </w:rPr>
        <w:t>Nagelkerke</w:t>
      </w:r>
      <w:proofErr w:type="spellEnd"/>
      <w:r w:rsidRPr="00F55FF3">
        <w:rPr>
          <w:lang w:val="en-GB"/>
        </w:rPr>
        <w:t xml:space="preserve"> 2000). </w:t>
      </w:r>
      <w:proofErr w:type="spellStart"/>
      <w:r w:rsidRPr="00F55FF3">
        <w:rPr>
          <w:i/>
          <w:lang w:val="en-GB"/>
        </w:rPr>
        <w:t>Moreoever</w:t>
      </w:r>
      <w:proofErr w:type="spellEnd"/>
      <w:r w:rsidRPr="00F55FF3">
        <w:rPr>
          <w:i/>
          <w:lang w:val="en-GB"/>
        </w:rPr>
        <w:t xml:space="preserve">, trophic level impacts how specialised a species can be in terms of diet: apex predators will often </w:t>
      </w:r>
      <w:proofErr w:type="spellStart"/>
      <w:r w:rsidRPr="00F55FF3">
        <w:rPr>
          <w:i/>
          <w:lang w:val="en-GB"/>
        </w:rPr>
        <w:t>favor</w:t>
      </w:r>
      <w:proofErr w:type="spellEnd"/>
      <w:r w:rsidRPr="00F55FF3">
        <w:rPr>
          <w:i/>
          <w:lang w:val="en-GB"/>
        </w:rPr>
        <w:t xml:space="preserve"> one feeding strategies among others, so they are very efficient for one strategy, and have </w:t>
      </w:r>
      <w:proofErr w:type="spellStart"/>
      <w:r w:rsidRPr="00F55FF3">
        <w:rPr>
          <w:i/>
          <w:lang w:val="en-GB"/>
        </w:rPr>
        <w:t>limitating</w:t>
      </w:r>
      <w:proofErr w:type="spellEnd"/>
      <w:r w:rsidRPr="00F55FF3">
        <w:rPr>
          <w:i/>
          <w:lang w:val="en-GB"/>
        </w:rPr>
        <w:t xml:space="preserve"> capacities in others. This principle can be summed up as a “trade-off strategy”: greater abilities for one strategy </w:t>
      </w:r>
      <w:proofErr w:type="gramStart"/>
      <w:r w:rsidRPr="00F55FF3">
        <w:rPr>
          <w:i/>
          <w:lang w:val="en-GB"/>
        </w:rPr>
        <w:t>lead</w:t>
      </w:r>
      <w:proofErr w:type="gramEnd"/>
      <w:r w:rsidRPr="00F55FF3">
        <w:rPr>
          <w:i/>
          <w:lang w:val="en-GB"/>
        </w:rPr>
        <w:t xml:space="preserve"> to a decrease of abilities in other areas Norton (1995), because of morphological specificities</w:t>
      </w:r>
      <w:ins w:id="87" w:author="Jérôme Spitz" w:date="2021-05-10T09:20:00Z">
        <w:r w:rsidR="007174AE">
          <w:rPr>
            <w:i/>
            <w:lang w:val="en-GB"/>
          </w:rPr>
          <w:t xml:space="preserve"> </w:t>
        </w:r>
      </w:ins>
      <w:r w:rsidRPr="00F55FF3">
        <w:rPr>
          <w:i/>
          <w:lang w:val="en-GB"/>
        </w:rPr>
        <w:t>(</w:t>
      </w:r>
      <w:proofErr w:type="spellStart"/>
      <w:r w:rsidRPr="00F55FF3">
        <w:rPr>
          <w:i/>
          <w:lang w:val="en-GB"/>
        </w:rPr>
        <w:t>Nagelkerke</w:t>
      </w:r>
      <w:proofErr w:type="spellEnd"/>
      <w:r w:rsidRPr="00F55FF3">
        <w:rPr>
          <w:i/>
          <w:lang w:val="en-GB"/>
        </w:rPr>
        <w:t xml:space="preserve"> </w:t>
      </w:r>
      <w:r w:rsidRPr="00F55FF3">
        <w:rPr>
          <w:lang w:val="en-GB"/>
        </w:rPr>
        <w:t xml:space="preserve">et al. </w:t>
      </w:r>
      <w:r w:rsidRPr="00F55FF3">
        <w:rPr>
          <w:i/>
          <w:lang w:val="en-GB"/>
        </w:rPr>
        <w:t>2018).</w:t>
      </w:r>
    </w:p>
    <w:p w14:paraId="5EC0700D" w14:textId="7263593D" w:rsidR="006E0DF8" w:rsidRPr="00F55FF3" w:rsidRDefault="006968D4">
      <w:pPr>
        <w:spacing w:after="0"/>
        <w:ind w:left="17" w:right="7" w:firstLine="359"/>
        <w:rPr>
          <w:lang w:val="en-GB"/>
        </w:rPr>
      </w:pPr>
      <w:r w:rsidRPr="00F55FF3">
        <w:rPr>
          <w:lang w:val="en-GB"/>
        </w:rPr>
        <w:t>Conversely</w:t>
      </w:r>
      <w:del w:id="88" w:author="Jérôme Spitz" w:date="2021-05-10T09:20:00Z">
        <w:r w:rsidRPr="00F55FF3" w:rsidDel="007174AE">
          <w:rPr>
            <w:lang w:val="en-GB"/>
          </w:rPr>
          <w:delText>, when studying</w:delText>
        </w:r>
      </w:del>
      <w:ins w:id="89" w:author="Jérôme Spitz" w:date="2021-05-10T09:20:00Z">
        <w:r w:rsidR="007174AE">
          <w:rPr>
            <w:lang w:val="en-GB"/>
          </w:rPr>
          <w:t xml:space="preserve"> on</w:t>
        </w:r>
      </w:ins>
      <w:r w:rsidRPr="00F55FF3">
        <w:rPr>
          <w:lang w:val="en-GB"/>
        </w:rPr>
        <w:t xml:space="preserve"> morphological trait associated with swimming performances, Webb (1984) noticed that most species were not specialized </w:t>
      </w:r>
      <w:proofErr w:type="spellStart"/>
      <w:r w:rsidRPr="00F55FF3">
        <w:rPr>
          <w:lang w:val="en-GB"/>
        </w:rPr>
        <w:t>i.e</w:t>
      </w:r>
      <w:proofErr w:type="spellEnd"/>
      <w:r w:rsidRPr="00F55FF3">
        <w:rPr>
          <w:lang w:val="en-GB"/>
        </w:rPr>
        <w:t xml:space="preserve"> not displaying any particular traits) and had fairly good performances in </w:t>
      </w:r>
      <w:ins w:id="90" w:author="Jérôme Spitz" w:date="2021-05-10T09:20:00Z">
        <w:r w:rsidR="007174AE">
          <w:rPr>
            <w:lang w:val="en-GB"/>
          </w:rPr>
          <w:t>three</w:t>
        </w:r>
      </w:ins>
      <w:del w:id="91" w:author="Jérôme Spitz" w:date="2021-05-10T09:20:00Z">
        <w:r w:rsidRPr="00F55FF3" w:rsidDel="007174AE">
          <w:rPr>
            <w:lang w:val="en-GB"/>
          </w:rPr>
          <w:delText>3</w:delText>
        </w:r>
      </w:del>
      <w:r w:rsidRPr="00F55FF3">
        <w:rPr>
          <w:lang w:val="en-GB"/>
        </w:rPr>
        <w:t xml:space="preserve"> of the main swimming methods (powerful short acceleration, </w:t>
      </w:r>
      <w:r w:rsidRPr="00F55FF3">
        <w:rPr>
          <w:lang w:val="en-GB"/>
        </w:rPr>
        <w:lastRenderedPageBreak/>
        <w:t xml:space="preserve">cruise and </w:t>
      </w:r>
      <w:proofErr w:type="spellStart"/>
      <w:r w:rsidRPr="00F55FF3">
        <w:rPr>
          <w:lang w:val="en-GB"/>
        </w:rPr>
        <w:t>maneuvrability</w:t>
      </w:r>
      <w:proofErr w:type="spellEnd"/>
      <w:r w:rsidRPr="00F55FF3">
        <w:rPr>
          <w:lang w:val="en-GB"/>
        </w:rPr>
        <w:t xml:space="preserve">). Similarly, using only morphological traits to </w:t>
      </w:r>
      <w:del w:id="92" w:author="Jérôme Spitz" w:date="2021-05-10T09:21:00Z">
        <w:r w:rsidRPr="00F55FF3" w:rsidDel="007174AE">
          <w:rPr>
            <w:lang w:val="en-GB"/>
          </w:rPr>
          <w:delText xml:space="preserve">describe </w:delText>
        </w:r>
      </w:del>
      <w:ins w:id="93" w:author="Jérôme Spitz" w:date="2021-05-10T09:21:00Z">
        <w:r w:rsidR="007174AE">
          <w:rPr>
            <w:lang w:val="en-GB"/>
          </w:rPr>
          <w:t>predict</w:t>
        </w:r>
        <w:r w:rsidR="007174AE" w:rsidRPr="00F55FF3">
          <w:rPr>
            <w:lang w:val="en-GB"/>
          </w:rPr>
          <w:t xml:space="preserve"> </w:t>
        </w:r>
      </w:ins>
      <w:r w:rsidR="0063578E">
        <w:rPr>
          <w:lang w:val="en-GB"/>
        </w:rPr>
        <w:t>main</w:t>
      </w:r>
      <w:del w:id="94" w:author="Jérôme Spitz" w:date="2021-05-10T09:21:00Z">
        <w:r w:rsidR="0063578E" w:rsidDel="007174AE">
          <w:rPr>
            <w:lang w:val="en-GB"/>
          </w:rPr>
          <w:delText>s</w:delText>
        </w:r>
      </w:del>
      <w:r w:rsidRPr="00F55FF3">
        <w:rPr>
          <w:lang w:val="en-GB"/>
        </w:rPr>
        <w:t xml:space="preserve"> functions </w:t>
      </w:r>
      <w:commentRangeStart w:id="95"/>
      <w:r w:rsidRPr="00F55FF3">
        <w:rPr>
          <w:lang w:val="en-GB"/>
        </w:rPr>
        <w:t>such as food acquisition does not</w:t>
      </w:r>
      <w:ins w:id="96" w:author="Jérôme Spitz" w:date="2021-05-10T09:21:00Z">
        <w:r w:rsidR="007174AE">
          <w:rPr>
            <w:lang w:val="en-GB"/>
          </w:rPr>
          <w:t xml:space="preserve"> alwa</w:t>
        </w:r>
      </w:ins>
      <w:ins w:id="97" w:author="Jérôme Spitz" w:date="2021-05-10T09:22:00Z">
        <w:r w:rsidR="007174AE">
          <w:rPr>
            <w:lang w:val="en-GB"/>
          </w:rPr>
          <w:t>ys</w:t>
        </w:r>
      </w:ins>
      <w:r w:rsidRPr="00F55FF3">
        <w:rPr>
          <w:lang w:val="en-GB"/>
        </w:rPr>
        <w:t xml:space="preserve"> seem relevant.</w:t>
      </w:r>
      <w:del w:id="98" w:author="Jérôme Spitz" w:date="2021-05-10T09:22:00Z">
        <w:r w:rsidRPr="00F55FF3" w:rsidDel="007174AE">
          <w:rPr>
            <w:lang w:val="en-GB"/>
          </w:rPr>
          <w:delText xml:space="preserve"> Indeed,</w:delText>
        </w:r>
      </w:del>
      <w:r w:rsidRPr="00F55FF3">
        <w:rPr>
          <w:lang w:val="en-GB"/>
        </w:rPr>
        <w:t xml:space="preserve"> Grossman (2009) showed that species with strong morphological divergences </w:t>
      </w:r>
      <w:ins w:id="99" w:author="Jérôme Spitz" w:date="2021-05-10T09:22:00Z">
        <w:r w:rsidR="007174AE">
          <w:rPr>
            <w:lang w:val="en-GB"/>
          </w:rPr>
          <w:t xml:space="preserve">can </w:t>
        </w:r>
      </w:ins>
      <w:r w:rsidRPr="00F55FF3">
        <w:rPr>
          <w:lang w:val="en-GB"/>
        </w:rPr>
        <w:t xml:space="preserve">sometimes use the same resources in a similar way, whereas morphologically close species can have very different diets. In order to overcome the limits imposed by their morphology and/or habitat for the acquisition of food, organisms can indeed modulate their </w:t>
      </w:r>
      <w:proofErr w:type="spellStart"/>
      <w:r w:rsidRPr="00F55FF3">
        <w:rPr>
          <w:lang w:val="en-GB"/>
        </w:rPr>
        <w:t>behavior</w:t>
      </w:r>
      <w:proofErr w:type="spellEnd"/>
      <w:r w:rsidRPr="00F55FF3">
        <w:rPr>
          <w:lang w:val="en-GB"/>
        </w:rPr>
        <w:t xml:space="preserve"> and show great adaptability (Blondel &amp; </w:t>
      </w:r>
      <w:proofErr w:type="spellStart"/>
      <w:r w:rsidRPr="00F55FF3">
        <w:rPr>
          <w:lang w:val="en-GB"/>
        </w:rPr>
        <w:t>Bourlière</w:t>
      </w:r>
      <w:proofErr w:type="spellEnd"/>
      <w:r w:rsidRPr="00F55FF3">
        <w:rPr>
          <w:lang w:val="en-GB"/>
        </w:rPr>
        <w:t xml:space="preserve"> 1979</w:t>
      </w:r>
      <w:r>
        <w:t>;</w:t>
      </w:r>
      <w:r w:rsidRPr="00F55FF3">
        <w:rPr>
          <w:lang w:val="en-GB"/>
        </w:rPr>
        <w:t xml:space="preserve"> Grossman 2009). In fact, if morphology sets limits to resource use, species usually display some plasticity to adapt to prey availability and environmental conditions (</w:t>
      </w:r>
      <w:proofErr w:type="spellStart"/>
      <w:r w:rsidRPr="00F55FF3">
        <w:rPr>
          <w:lang w:val="en-GB"/>
        </w:rPr>
        <w:t>Ibañez</w:t>
      </w:r>
      <w:proofErr w:type="spellEnd"/>
      <w:r w:rsidRPr="00F55FF3">
        <w:rPr>
          <w:lang w:val="en-GB"/>
        </w:rPr>
        <w:t xml:space="preserve"> </w:t>
      </w:r>
      <w:r w:rsidRPr="00F55FF3">
        <w:rPr>
          <w:i/>
          <w:lang w:val="en-GB"/>
        </w:rPr>
        <w:t xml:space="preserve">et al. </w:t>
      </w:r>
      <w:r w:rsidRPr="00F55FF3">
        <w:rPr>
          <w:lang w:val="en-GB"/>
        </w:rPr>
        <w:t>2007</w:t>
      </w:r>
      <w:r>
        <w:t>;</w:t>
      </w:r>
      <w:r w:rsidRPr="00F55FF3">
        <w:rPr>
          <w:lang w:val="en-GB"/>
        </w:rPr>
        <w:t xml:space="preserve"> Sibbing &amp; </w:t>
      </w:r>
      <w:proofErr w:type="spellStart"/>
      <w:r w:rsidRPr="00F55FF3">
        <w:rPr>
          <w:lang w:val="en-GB"/>
        </w:rPr>
        <w:t>Nagelkerke</w:t>
      </w:r>
      <w:proofErr w:type="spellEnd"/>
      <w:r w:rsidRPr="00F55FF3">
        <w:rPr>
          <w:lang w:val="en-GB"/>
        </w:rPr>
        <w:t xml:space="preserve"> 2000). The link between morphology and food acquisition is therefore not so robust.</w:t>
      </w:r>
      <w:commentRangeEnd w:id="95"/>
      <w:r w:rsidR="007174AE">
        <w:rPr>
          <w:rStyle w:val="Marquedecommentaire"/>
        </w:rPr>
        <w:commentReference w:id="95"/>
      </w:r>
    </w:p>
    <w:p w14:paraId="17978E06" w14:textId="5211398A" w:rsidR="006E0DF8" w:rsidRPr="00F55FF3" w:rsidRDefault="006968D4">
      <w:pPr>
        <w:spacing w:after="344"/>
        <w:ind w:left="17" w:right="7" w:firstLine="359"/>
        <w:rPr>
          <w:lang w:val="en-GB"/>
        </w:rPr>
      </w:pPr>
      <w:r w:rsidRPr="00F55FF3">
        <w:rPr>
          <w:lang w:val="en-GB"/>
        </w:rPr>
        <w:t xml:space="preserve">While the </w:t>
      </w:r>
      <w:commentRangeStart w:id="100"/>
      <w:r w:rsidRPr="00F55FF3">
        <w:rPr>
          <w:lang w:val="en-GB"/>
        </w:rPr>
        <w:t xml:space="preserve">flexibility </w:t>
      </w:r>
      <w:commentRangeEnd w:id="100"/>
      <w:r w:rsidR="007174AE">
        <w:rPr>
          <w:rStyle w:val="Marquedecommentaire"/>
        </w:rPr>
        <w:commentReference w:id="100"/>
      </w:r>
      <w:r w:rsidRPr="00F55FF3">
        <w:rPr>
          <w:lang w:val="en-GB"/>
        </w:rPr>
        <w:t>and intrinsic variabili</w:t>
      </w:r>
      <w:ins w:id="101" w:author="Jérôme Spitz" w:date="2021-05-10T09:25:00Z">
        <w:r w:rsidR="007174AE">
          <w:rPr>
            <w:lang w:val="en-GB"/>
          </w:rPr>
          <w:t>t</w:t>
        </w:r>
      </w:ins>
      <w:r w:rsidRPr="00F55FF3">
        <w:rPr>
          <w:lang w:val="en-GB"/>
        </w:rPr>
        <w:t>y of species should not be ignored, they can be hard to predict (</w:t>
      </w:r>
      <w:proofErr w:type="spellStart"/>
      <w:r w:rsidRPr="00F55FF3">
        <w:rPr>
          <w:lang w:val="en-GB"/>
        </w:rPr>
        <w:t>Diderich</w:t>
      </w:r>
      <w:proofErr w:type="spellEnd"/>
      <w:r w:rsidRPr="00F55FF3">
        <w:rPr>
          <w:lang w:val="en-GB"/>
        </w:rPr>
        <w:t xml:space="preserve"> 2006</w:t>
      </w:r>
      <w:r>
        <w:t>;</w:t>
      </w:r>
      <w:r w:rsidRPr="00F55FF3">
        <w:rPr>
          <w:lang w:val="en-GB"/>
        </w:rPr>
        <w:t xml:space="preserve"> Martini </w:t>
      </w:r>
      <w:r w:rsidRPr="00F55FF3">
        <w:rPr>
          <w:i/>
          <w:lang w:val="en-GB"/>
        </w:rPr>
        <w:t xml:space="preserve">et al. </w:t>
      </w:r>
      <w:r w:rsidRPr="00F55FF3">
        <w:rPr>
          <w:lang w:val="en-GB"/>
        </w:rPr>
        <w:t>2020). It is therefore essential to identify and select relevant traits, that can be used to explain most interactions between species and their environment. This is one of the main challenges of the functional traits approach, because the selected traits must be sufficiently variable bet</w:t>
      </w:r>
      <w:ins w:id="102" w:author="Jérôme Spitz" w:date="2021-05-10T09:26:00Z">
        <w:r w:rsidR="007174AE">
          <w:rPr>
            <w:lang w:val="en-GB"/>
          </w:rPr>
          <w:t>w</w:t>
        </w:r>
      </w:ins>
      <w:r w:rsidRPr="00F55FF3">
        <w:rPr>
          <w:lang w:val="en-GB"/>
        </w:rPr>
        <w:t xml:space="preserve">een the levels being compared (species, populations, individuals …), and the observed variations must explain the actual differences in fitness or coexistence of species (Kremer </w:t>
      </w:r>
      <w:r w:rsidRPr="00F55FF3">
        <w:rPr>
          <w:i/>
          <w:lang w:val="en-GB"/>
        </w:rPr>
        <w:t xml:space="preserve">et al. </w:t>
      </w:r>
      <w:r w:rsidRPr="00F55FF3">
        <w:rPr>
          <w:lang w:val="en-GB"/>
        </w:rPr>
        <w:t>2017).</w:t>
      </w:r>
    </w:p>
    <w:p w14:paraId="2C3033DA" w14:textId="0B241CB9" w:rsidR="006E0DF8" w:rsidRPr="00F55FF3" w:rsidRDefault="006968D4">
      <w:pPr>
        <w:spacing w:after="459"/>
        <w:ind w:left="17" w:right="7" w:firstLine="359"/>
        <w:rPr>
          <w:lang w:val="en-GB"/>
        </w:rPr>
      </w:pPr>
      <w:r w:rsidRPr="00F55FF3">
        <w:rPr>
          <w:lang w:val="en-GB"/>
        </w:rPr>
        <w:t xml:space="preserve">Yet, the </w:t>
      </w:r>
      <w:del w:id="103" w:author="Jérôme Spitz" w:date="2021-05-10T09:27:00Z">
        <w:r w:rsidRPr="00F55FF3" w:rsidDel="007174AE">
          <w:rPr>
            <w:lang w:val="en-GB"/>
          </w:rPr>
          <w:delText xml:space="preserve">flexibility in </w:delText>
        </w:r>
      </w:del>
      <w:r w:rsidRPr="00F55FF3">
        <w:rPr>
          <w:lang w:val="en-GB"/>
        </w:rPr>
        <w:t>trait</w:t>
      </w:r>
      <w:ins w:id="104" w:author="Jérôme Spitz" w:date="2021-05-10T09:27:00Z">
        <w:r w:rsidR="007174AE">
          <w:rPr>
            <w:lang w:val="en-GB"/>
          </w:rPr>
          <w:t xml:space="preserve"> variability</w:t>
        </w:r>
      </w:ins>
      <w:del w:id="105" w:author="Jérôme Spitz" w:date="2021-05-10T09:27:00Z">
        <w:r w:rsidRPr="00F55FF3" w:rsidDel="007174AE">
          <w:rPr>
            <w:lang w:val="en-GB"/>
          </w:rPr>
          <w:delText>s</w:delText>
        </w:r>
      </w:del>
      <w:r w:rsidRPr="00F55FF3">
        <w:rPr>
          <w:lang w:val="en-GB"/>
        </w:rPr>
        <w:t xml:space="preserve"> is what makes this approach so useful, as it allows for the quantification</w:t>
      </w:r>
      <w:r w:rsidR="00335AD5">
        <w:rPr>
          <w:lang w:val="en-GB"/>
        </w:rPr>
        <w:t xml:space="preserve"> </w:t>
      </w:r>
      <w:r w:rsidRPr="00F55FF3">
        <w:rPr>
          <w:lang w:val="en-GB"/>
        </w:rPr>
        <w:t>of</w:t>
      </w:r>
      <w:r w:rsidR="00335AD5">
        <w:rPr>
          <w:lang w:val="en-GB"/>
        </w:rPr>
        <w:t xml:space="preserve"> </w:t>
      </w:r>
      <w:r w:rsidRPr="00F55FF3">
        <w:rPr>
          <w:lang w:val="en-GB"/>
        </w:rPr>
        <w:t>intraspecific</w:t>
      </w:r>
      <w:r w:rsidR="00335AD5">
        <w:rPr>
          <w:lang w:val="en-GB"/>
        </w:rPr>
        <w:t xml:space="preserve"> </w:t>
      </w:r>
      <w:del w:id="106" w:author="Jérôme Spitz" w:date="2021-05-10T09:28:00Z">
        <w:r w:rsidRPr="00F55FF3" w:rsidDel="007174AE">
          <w:rPr>
            <w:lang w:val="en-GB"/>
          </w:rPr>
          <w:delText>variability</w:delText>
        </w:r>
        <w:r w:rsidR="00335AD5" w:rsidDel="007174AE">
          <w:rPr>
            <w:lang w:val="en-GB"/>
          </w:rPr>
          <w:delText xml:space="preserve"> </w:delText>
        </w:r>
      </w:del>
      <w:r w:rsidRPr="00F55FF3">
        <w:rPr>
          <w:lang w:val="en-GB"/>
        </w:rPr>
        <w:t>(especially</w:t>
      </w:r>
      <w:r w:rsidR="00335AD5">
        <w:rPr>
          <w:lang w:val="en-GB"/>
        </w:rPr>
        <w:t xml:space="preserve"> </w:t>
      </w:r>
      <w:r w:rsidRPr="00F55FF3">
        <w:rPr>
          <w:lang w:val="en-GB"/>
        </w:rPr>
        <w:t>when</w:t>
      </w:r>
      <w:r w:rsidR="00335AD5">
        <w:rPr>
          <w:lang w:val="en-GB"/>
        </w:rPr>
        <w:t xml:space="preserve"> </w:t>
      </w:r>
      <w:r w:rsidRPr="00F55FF3">
        <w:rPr>
          <w:lang w:val="en-GB"/>
        </w:rPr>
        <w:t>the</w:t>
      </w:r>
      <w:r w:rsidR="00335AD5">
        <w:rPr>
          <w:lang w:val="en-GB"/>
        </w:rPr>
        <w:t xml:space="preserve"> </w:t>
      </w:r>
      <w:r w:rsidRPr="00F55FF3">
        <w:rPr>
          <w:lang w:val="en-GB"/>
        </w:rPr>
        <w:t>environmental</w:t>
      </w:r>
      <w:r w:rsidR="00335AD5">
        <w:rPr>
          <w:lang w:val="en-GB"/>
        </w:rPr>
        <w:t xml:space="preserve"> </w:t>
      </w:r>
      <w:r w:rsidRPr="00F55FF3">
        <w:rPr>
          <w:lang w:val="en-GB"/>
        </w:rPr>
        <w:t>conditions</w:t>
      </w:r>
      <w:r w:rsidR="00335AD5">
        <w:rPr>
          <w:lang w:val="en-GB"/>
        </w:rPr>
        <w:t xml:space="preserve"> </w:t>
      </w:r>
      <w:r w:rsidR="00520AB6" w:rsidRPr="00F55FF3">
        <w:rPr>
          <w:lang w:val="en-GB"/>
        </w:rPr>
        <w:t>change</w:t>
      </w:r>
      <w:r w:rsidR="00335AD5">
        <w:rPr>
          <w:lang w:val="en-GB"/>
        </w:rPr>
        <w:t xml:space="preserve"> </w:t>
      </w:r>
      <w:r w:rsidRPr="00F55FF3">
        <w:rPr>
          <w:lang w:val="en-GB"/>
        </w:rPr>
        <w:t xml:space="preserve">Martini </w:t>
      </w:r>
      <w:r w:rsidRPr="00F55FF3">
        <w:rPr>
          <w:i/>
          <w:lang w:val="en-GB"/>
        </w:rPr>
        <w:t xml:space="preserve">et al. </w:t>
      </w:r>
      <w:r w:rsidRPr="00F55FF3">
        <w:rPr>
          <w:lang w:val="en-GB"/>
        </w:rPr>
        <w:t xml:space="preserve">(2020)) and interspecific </w:t>
      </w:r>
      <w:del w:id="107" w:author="Jérôme Spitz" w:date="2021-05-10T09:28:00Z">
        <w:r w:rsidRPr="00F55FF3" w:rsidDel="007174AE">
          <w:rPr>
            <w:lang w:val="en-GB"/>
          </w:rPr>
          <w:delText xml:space="preserve">variability </w:delText>
        </w:r>
      </w:del>
      <w:ins w:id="108" w:author="Jérôme Spitz" w:date="2021-05-10T09:28:00Z">
        <w:r w:rsidR="007174AE">
          <w:rPr>
            <w:lang w:val="en-GB"/>
          </w:rPr>
          <w:t>differences</w:t>
        </w:r>
        <w:r w:rsidR="007174AE" w:rsidRPr="00F55FF3">
          <w:rPr>
            <w:lang w:val="en-GB"/>
          </w:rPr>
          <w:t xml:space="preserve"> </w:t>
        </w:r>
      </w:ins>
      <w:r w:rsidRPr="00F55FF3">
        <w:rPr>
          <w:lang w:val="en-GB"/>
        </w:rPr>
        <w:t xml:space="preserve">that </w:t>
      </w:r>
      <w:ins w:id="109" w:author="Jérôme Spitz" w:date="2021-05-10T09:29:00Z">
        <w:r w:rsidR="007174AE">
          <w:rPr>
            <w:lang w:val="en-GB"/>
          </w:rPr>
          <w:t xml:space="preserve">can </w:t>
        </w:r>
      </w:ins>
      <w:r w:rsidRPr="00F55FF3">
        <w:rPr>
          <w:lang w:val="en-GB"/>
        </w:rPr>
        <w:t>expla</w:t>
      </w:r>
      <w:r w:rsidR="00C2315A">
        <w:rPr>
          <w:lang w:val="en-GB"/>
        </w:rPr>
        <w:t>i</w:t>
      </w:r>
      <w:r w:rsidRPr="00F55FF3">
        <w:rPr>
          <w:lang w:val="en-GB"/>
        </w:rPr>
        <w:t xml:space="preserve">ns the interactions between species and their environment. </w:t>
      </w:r>
      <w:commentRangeStart w:id="110"/>
      <w:r w:rsidRPr="00F55FF3">
        <w:rPr>
          <w:lang w:val="en-GB"/>
        </w:rPr>
        <w:t>In a nutshell, the traits to be used for functional trait approach must offer the best compromise between being (</w:t>
      </w:r>
      <w:proofErr w:type="spellStart"/>
      <w:r w:rsidRPr="00F55FF3">
        <w:rPr>
          <w:lang w:val="en-GB"/>
        </w:rPr>
        <w:t>i</w:t>
      </w:r>
      <w:proofErr w:type="spellEnd"/>
      <w:r w:rsidRPr="00F55FF3">
        <w:rPr>
          <w:lang w:val="en-GB"/>
        </w:rPr>
        <w:t xml:space="preserve">) sufficiently informative with </w:t>
      </w:r>
      <w:r w:rsidR="00134017" w:rsidRPr="00F55FF3">
        <w:rPr>
          <w:lang w:val="en-GB"/>
        </w:rPr>
        <w:t>respect</w:t>
      </w:r>
      <w:r w:rsidRPr="00F55FF3">
        <w:rPr>
          <w:lang w:val="en-GB"/>
        </w:rPr>
        <w:t xml:space="preserve"> to the objectives, (ii) generic enough to be comparable across species — even if they are very different morphologically — and (iii) easily measurable to ensure repeatability between studies (Dumay </w:t>
      </w:r>
      <w:r w:rsidRPr="00F55FF3">
        <w:rPr>
          <w:i/>
          <w:lang w:val="en-GB"/>
        </w:rPr>
        <w:t xml:space="preserve">et al. </w:t>
      </w:r>
      <w:r w:rsidRPr="00F55FF3">
        <w:rPr>
          <w:lang w:val="en-GB"/>
        </w:rPr>
        <w:t>2004</w:t>
      </w:r>
      <w:r>
        <w:t>;</w:t>
      </w:r>
      <w:r w:rsidRPr="00F55FF3">
        <w:rPr>
          <w:lang w:val="en-GB"/>
        </w:rPr>
        <w:t xml:space="preserve"> Kremer </w:t>
      </w:r>
      <w:r w:rsidRPr="00F55FF3">
        <w:rPr>
          <w:i/>
          <w:lang w:val="en-GB"/>
        </w:rPr>
        <w:t xml:space="preserve">et al. </w:t>
      </w:r>
      <w:r w:rsidRPr="00F55FF3">
        <w:rPr>
          <w:lang w:val="en-GB"/>
        </w:rPr>
        <w:t>2017).</w:t>
      </w:r>
      <w:commentRangeEnd w:id="110"/>
      <w:r w:rsidR="007174AE">
        <w:rPr>
          <w:rStyle w:val="Marquedecommentaire"/>
        </w:rPr>
        <w:commentReference w:id="110"/>
      </w:r>
    </w:p>
    <w:p w14:paraId="50420A76" w14:textId="77777777" w:rsidR="006E0DF8" w:rsidRPr="00F55FF3" w:rsidRDefault="006968D4">
      <w:pPr>
        <w:pStyle w:val="Titre2"/>
        <w:tabs>
          <w:tab w:val="center" w:pos="2534"/>
        </w:tabs>
        <w:ind w:left="0" w:firstLine="0"/>
        <w:rPr>
          <w:lang w:val="en-GB"/>
        </w:rPr>
      </w:pPr>
      <w:r w:rsidRPr="00F55FF3">
        <w:rPr>
          <w:lang w:val="en-GB"/>
        </w:rPr>
        <w:t>5</w:t>
      </w:r>
      <w:r w:rsidRPr="00F55FF3">
        <w:rPr>
          <w:lang w:val="en-GB"/>
        </w:rPr>
        <w:tab/>
        <w:t>The advent of functional diversity</w:t>
      </w:r>
    </w:p>
    <w:p w14:paraId="109829A9" w14:textId="0CD91AAB" w:rsidR="006E0DF8" w:rsidRPr="00F55FF3" w:rsidRDefault="006968D4">
      <w:pPr>
        <w:spacing w:after="0"/>
        <w:ind w:left="17" w:right="7" w:firstLine="1"/>
        <w:rPr>
          <w:lang w:val="en-GB"/>
        </w:rPr>
      </w:pPr>
      <w:r w:rsidRPr="00F55FF3">
        <w:rPr>
          <w:lang w:val="en-GB"/>
        </w:rPr>
        <w:t xml:space="preserve">The functional approach is relatively recent. It developed in the 1980s with the collapse of populations, species extinctions and the </w:t>
      </w:r>
      <w:r w:rsidR="00134017" w:rsidRPr="00F55FF3">
        <w:rPr>
          <w:lang w:val="en-GB"/>
        </w:rPr>
        <w:t>biodiversity</w:t>
      </w:r>
      <w:r w:rsidRPr="00F55FF3">
        <w:rPr>
          <w:lang w:val="en-GB"/>
        </w:rPr>
        <w:t xml:space="preserve"> crisis (Wilson </w:t>
      </w:r>
      <w:r w:rsidRPr="00F55FF3">
        <w:rPr>
          <w:i/>
          <w:lang w:val="en-GB"/>
        </w:rPr>
        <w:t xml:space="preserve">et al. </w:t>
      </w:r>
      <w:r w:rsidRPr="00F55FF3">
        <w:rPr>
          <w:lang w:val="en-GB"/>
        </w:rPr>
        <w:t xml:space="preserve">1988). The functions performed by species began to be studied in greater depth when ecologists noticed that if a species disappeared from an ecosystem, it did not necessarily mean that the whole ecosystem was disturbed or even collapsed (Mejri 2009). The question “Are all species essential for the proper functioning of ecosystems?” became central, as did the need to define the role of species within ecosystems. In other words, can we consider that species are “redundant” if they play the same role, </w:t>
      </w:r>
      <w:proofErr w:type="spellStart"/>
      <w:r w:rsidRPr="00F55FF3">
        <w:rPr>
          <w:lang w:val="en-GB"/>
        </w:rPr>
        <w:t>fulfill</w:t>
      </w:r>
      <w:proofErr w:type="spellEnd"/>
      <w:r w:rsidRPr="00F55FF3">
        <w:rPr>
          <w:lang w:val="en-GB"/>
        </w:rPr>
        <w:t xml:space="preserve"> the same function, in an ecosystem? To answer these questions, the functional </w:t>
      </w:r>
      <w:r w:rsidRPr="00F55FF3">
        <w:rPr>
          <w:lang w:val="en-GB"/>
        </w:rPr>
        <w:lastRenderedPageBreak/>
        <w:t>trait approach seems relevant because it provides information on the roles of species in their environment, which is complementary to those provided by classical diversity indices, such as specific diversity, richness distribution or evenness (Marcon 2015</w:t>
      </w:r>
      <w:r>
        <w:t>;</w:t>
      </w:r>
      <w:r w:rsidRPr="00F55FF3">
        <w:rPr>
          <w:lang w:val="en-GB"/>
        </w:rPr>
        <w:t xml:space="preserve"> Mejri 2009).</w:t>
      </w:r>
    </w:p>
    <w:p w14:paraId="3882F53D" w14:textId="036E8E59" w:rsidR="006E0DF8" w:rsidRPr="00F55FF3" w:rsidRDefault="006968D4">
      <w:pPr>
        <w:spacing w:after="0"/>
        <w:ind w:left="17" w:right="7" w:firstLine="367"/>
        <w:rPr>
          <w:lang w:val="en-GB"/>
        </w:rPr>
      </w:pPr>
      <w:r w:rsidRPr="00F55FF3">
        <w:rPr>
          <w:lang w:val="en-GB"/>
        </w:rPr>
        <w:t xml:space="preserve">More importantly, functional traits and species role attribution are crucial in determining functional diversity, which is the primary factor explaining stability and productivity, and should therefore be preferred to specific or taxonomic diversity when studying community ecology (Dumay </w:t>
      </w:r>
      <w:r w:rsidRPr="00F55FF3">
        <w:rPr>
          <w:i/>
          <w:lang w:val="en-GB"/>
        </w:rPr>
        <w:t xml:space="preserve">et al. </w:t>
      </w:r>
      <w:r w:rsidRPr="00F55FF3">
        <w:rPr>
          <w:lang w:val="en-GB"/>
        </w:rPr>
        <w:t>2004</w:t>
      </w:r>
      <w:r>
        <w:t>;</w:t>
      </w:r>
      <w:r w:rsidRPr="00F55FF3">
        <w:rPr>
          <w:lang w:val="en-GB"/>
        </w:rPr>
        <w:t xml:space="preserve"> Mejri 2009). In fact, the resilience and health of ecosystems depends much more on the range of functions and functional traits exhibited by species than on the number of species </w:t>
      </w:r>
      <w:r w:rsidRPr="00F55FF3">
        <w:rPr>
          <w:i/>
          <w:lang w:val="en-GB"/>
        </w:rPr>
        <w:t>per se</w:t>
      </w:r>
      <w:r w:rsidR="00134017">
        <w:rPr>
          <w:i/>
          <w:lang w:val="en-GB"/>
        </w:rPr>
        <w:t xml:space="preserve"> </w:t>
      </w:r>
      <w:r w:rsidRPr="00F55FF3">
        <w:rPr>
          <w:lang w:val="en-GB"/>
        </w:rPr>
        <w:t>(</w:t>
      </w:r>
      <w:proofErr w:type="gramStart"/>
      <w:r w:rsidRPr="00F55FF3">
        <w:rPr>
          <w:lang w:val="en-GB"/>
        </w:rPr>
        <w:t>i.e.</w:t>
      </w:r>
      <w:proofErr w:type="gramEnd"/>
      <w:r w:rsidRPr="00F55FF3">
        <w:rPr>
          <w:lang w:val="en-GB"/>
        </w:rPr>
        <w:t xml:space="preserve"> species richness). Indeed, indices of specific abundance and diversity assume that all species are equivalent, and do not take into account the functions provided by these species (Mejri 2009). From this functional perspective, the richness of an ecosy</w:t>
      </w:r>
      <w:ins w:id="111" w:author="Jérôme Spitz" w:date="2021-05-10T09:30:00Z">
        <w:r w:rsidR="007174AE">
          <w:rPr>
            <w:lang w:val="en-GB"/>
          </w:rPr>
          <w:t>s</w:t>
        </w:r>
      </w:ins>
      <w:r w:rsidRPr="00F55FF3">
        <w:rPr>
          <w:lang w:val="en-GB"/>
        </w:rPr>
        <w:t>tem is determined by the extent of functional diversity provided by the species (Rocklin 2004).</w:t>
      </w:r>
    </w:p>
    <w:p w14:paraId="1306EB85" w14:textId="71B1C1ED" w:rsidR="006E0DF8" w:rsidRPr="00F55FF3" w:rsidRDefault="006968D4">
      <w:pPr>
        <w:spacing w:after="4"/>
        <w:ind w:left="17" w:right="7" w:firstLine="367"/>
        <w:rPr>
          <w:lang w:val="en-GB"/>
        </w:rPr>
      </w:pPr>
      <w:r w:rsidRPr="00F55FF3">
        <w:rPr>
          <w:lang w:val="en-GB"/>
        </w:rPr>
        <w:t xml:space="preserve">To estimate functional diversity, species must first be classified into “functional groups”, which reflects the similarities of species according to </w:t>
      </w:r>
      <w:ins w:id="112" w:author="Jérôme Spitz" w:date="2021-05-10T09:30:00Z">
        <w:r w:rsidR="007174AE">
          <w:rPr>
            <w:lang w:val="en-GB"/>
          </w:rPr>
          <w:t>three</w:t>
        </w:r>
      </w:ins>
      <w:del w:id="113" w:author="Jérôme Spitz" w:date="2021-05-10T09:30:00Z">
        <w:r w:rsidRPr="00F55FF3" w:rsidDel="007174AE">
          <w:rPr>
            <w:lang w:val="en-GB"/>
          </w:rPr>
          <w:delText>3</w:delText>
        </w:r>
      </w:del>
      <w:r w:rsidRPr="00F55FF3">
        <w:rPr>
          <w:lang w:val="en-GB"/>
        </w:rPr>
        <w:t xml:space="preserve"> criteria. Within a functional group, species must (</w:t>
      </w:r>
      <w:proofErr w:type="spellStart"/>
      <w:r w:rsidRPr="00F55FF3">
        <w:rPr>
          <w:lang w:val="en-GB"/>
        </w:rPr>
        <w:t>i</w:t>
      </w:r>
      <w:proofErr w:type="spellEnd"/>
      <w:r w:rsidRPr="00F55FF3">
        <w:rPr>
          <w:lang w:val="en-GB"/>
        </w:rPr>
        <w:t>) share the same habitat and trophic level (</w:t>
      </w:r>
      <w:proofErr w:type="spellStart"/>
      <w:r w:rsidRPr="00F55FF3">
        <w:rPr>
          <w:lang w:val="en-GB"/>
        </w:rPr>
        <w:t>Brind’Amour</w:t>
      </w:r>
      <w:proofErr w:type="spellEnd"/>
      <w:r w:rsidRPr="00F55FF3">
        <w:rPr>
          <w:lang w:val="en-GB"/>
        </w:rPr>
        <w:t xml:space="preserve"> </w:t>
      </w:r>
      <w:r w:rsidRPr="00F55FF3">
        <w:rPr>
          <w:i/>
          <w:lang w:val="en-GB"/>
        </w:rPr>
        <w:t xml:space="preserve">et al. </w:t>
      </w:r>
      <w:r w:rsidRPr="00F55FF3">
        <w:rPr>
          <w:lang w:val="en-GB"/>
        </w:rPr>
        <w:t xml:space="preserve">2016), (ii) play a similar role in the habitat, through the functions they provide (Dumay </w:t>
      </w:r>
      <w:r w:rsidRPr="00F55FF3">
        <w:rPr>
          <w:i/>
          <w:lang w:val="en-GB"/>
        </w:rPr>
        <w:t xml:space="preserve">et al. </w:t>
      </w:r>
      <w:r w:rsidRPr="00F55FF3">
        <w:rPr>
          <w:lang w:val="en-GB"/>
        </w:rPr>
        <w:t>2004</w:t>
      </w:r>
      <w:r>
        <w:t>;</w:t>
      </w:r>
      <w:r w:rsidRPr="00F55FF3">
        <w:rPr>
          <w:lang w:val="en-GB"/>
        </w:rPr>
        <w:t xml:space="preserve"> Mejri 2009), and (iii) display similar responses to changing environmental pressures (</w:t>
      </w:r>
      <w:proofErr w:type="spellStart"/>
      <w:r w:rsidRPr="00F55FF3">
        <w:rPr>
          <w:lang w:val="en-GB"/>
        </w:rPr>
        <w:t>Brind’Amour</w:t>
      </w:r>
      <w:proofErr w:type="spellEnd"/>
      <w:r w:rsidRPr="00F55FF3">
        <w:rPr>
          <w:lang w:val="en-GB"/>
        </w:rPr>
        <w:t xml:space="preserve"> </w:t>
      </w:r>
      <w:r w:rsidRPr="00F55FF3">
        <w:rPr>
          <w:i/>
          <w:lang w:val="en-GB"/>
        </w:rPr>
        <w:t xml:space="preserve">et al. </w:t>
      </w:r>
      <w:r w:rsidRPr="00F55FF3">
        <w:rPr>
          <w:lang w:val="en-GB"/>
        </w:rPr>
        <w:t>2016</w:t>
      </w:r>
      <w:r>
        <w:t>;</w:t>
      </w:r>
      <w:r w:rsidRPr="00F55FF3">
        <w:rPr>
          <w:lang w:val="en-GB"/>
        </w:rPr>
        <w:t xml:space="preserve"> Dumay </w:t>
      </w:r>
      <w:r w:rsidRPr="00F55FF3">
        <w:rPr>
          <w:i/>
          <w:lang w:val="en-GB"/>
        </w:rPr>
        <w:t xml:space="preserve">et al. </w:t>
      </w:r>
      <w:r w:rsidRPr="00F55FF3">
        <w:rPr>
          <w:lang w:val="en-GB"/>
        </w:rPr>
        <w:t>2004</w:t>
      </w:r>
      <w:r>
        <w:t>;</w:t>
      </w:r>
      <w:r w:rsidRPr="00F55FF3">
        <w:rPr>
          <w:lang w:val="en-GB"/>
        </w:rPr>
        <w:t xml:space="preserve"> Mejri 2009).</w:t>
      </w:r>
    </w:p>
    <w:p w14:paraId="0B86164D" w14:textId="06AF9927" w:rsidR="006E0DF8" w:rsidRPr="00F55FF3" w:rsidRDefault="006968D4">
      <w:pPr>
        <w:spacing w:after="0"/>
        <w:ind w:left="17" w:right="7" w:firstLine="359"/>
        <w:rPr>
          <w:lang w:val="en-GB"/>
        </w:rPr>
      </w:pPr>
      <w:r w:rsidRPr="00F55FF3">
        <w:rPr>
          <w:lang w:val="en-GB"/>
        </w:rPr>
        <w:t xml:space="preserve">To form these groups and to evaluate the response of species for each of these </w:t>
      </w:r>
      <w:ins w:id="114" w:author="Jérôme Spitz" w:date="2021-05-10T09:31:00Z">
        <w:r w:rsidR="007174AE">
          <w:rPr>
            <w:lang w:val="en-GB"/>
          </w:rPr>
          <w:t>three</w:t>
        </w:r>
      </w:ins>
      <w:del w:id="115" w:author="Jérôme Spitz" w:date="2021-05-10T09:31:00Z">
        <w:r w:rsidRPr="00F55FF3" w:rsidDel="007174AE">
          <w:rPr>
            <w:lang w:val="en-GB"/>
          </w:rPr>
          <w:delText>3</w:delText>
        </w:r>
      </w:del>
      <w:r w:rsidRPr="00F55FF3">
        <w:rPr>
          <w:lang w:val="en-GB"/>
        </w:rPr>
        <w:t xml:space="preserve"> items, morphological traits are often used, because they reflect the capacities as well as their modes of interaction with their environment. They can therefore be used as indicators of trophic networks or habitats (</w:t>
      </w:r>
      <w:proofErr w:type="spellStart"/>
      <w:r w:rsidRPr="00F55FF3">
        <w:rPr>
          <w:lang w:val="en-GB"/>
        </w:rPr>
        <w:t>Brind’Amour</w:t>
      </w:r>
      <w:proofErr w:type="spellEnd"/>
      <w:r w:rsidRPr="00F55FF3">
        <w:rPr>
          <w:lang w:val="en-GB"/>
        </w:rPr>
        <w:t xml:space="preserve"> </w:t>
      </w:r>
      <w:r w:rsidRPr="00F55FF3">
        <w:rPr>
          <w:i/>
          <w:lang w:val="en-GB"/>
        </w:rPr>
        <w:t xml:space="preserve">et al. </w:t>
      </w:r>
      <w:r w:rsidRPr="00F55FF3">
        <w:rPr>
          <w:lang w:val="en-GB"/>
        </w:rPr>
        <w:t>2016). Indeed, according to the “niche filtering hypothesis”,</w:t>
      </w:r>
    </w:p>
    <w:p w14:paraId="3212384D" w14:textId="77777777" w:rsidR="006E0DF8" w:rsidRPr="00F55FF3" w:rsidRDefault="006968D4">
      <w:pPr>
        <w:spacing w:after="350"/>
        <w:ind w:left="26" w:right="7" w:hanging="9"/>
        <w:rPr>
          <w:lang w:val="en-GB"/>
        </w:rPr>
      </w:pPr>
      <w:r w:rsidRPr="00F55FF3">
        <w:rPr>
          <w:lang w:val="en-GB"/>
        </w:rPr>
        <w:t>which considers habitat characteristics as filters, only species that with adapted traits can thrive in a specific set of environmental conditions (</w:t>
      </w:r>
      <w:proofErr w:type="spellStart"/>
      <w:r w:rsidRPr="00F55FF3">
        <w:rPr>
          <w:lang w:val="en-GB"/>
        </w:rPr>
        <w:t>Brind’Amour</w:t>
      </w:r>
      <w:proofErr w:type="spellEnd"/>
      <w:r w:rsidRPr="00F55FF3">
        <w:rPr>
          <w:lang w:val="en-GB"/>
        </w:rPr>
        <w:t xml:space="preserve"> </w:t>
      </w:r>
      <w:r w:rsidRPr="00F55FF3">
        <w:rPr>
          <w:i/>
          <w:lang w:val="en-GB"/>
        </w:rPr>
        <w:t xml:space="preserve">et al. </w:t>
      </w:r>
      <w:r w:rsidRPr="00F55FF3">
        <w:rPr>
          <w:lang w:val="en-GB"/>
        </w:rPr>
        <w:t xml:space="preserve">2011). </w:t>
      </w:r>
      <w:commentRangeStart w:id="116"/>
      <w:r w:rsidRPr="00F55FF3">
        <w:rPr>
          <w:lang w:val="en-GB"/>
        </w:rPr>
        <w:t>This assumption also means that species, if they share similar functional traits, must use the same resources, probably in the same way, and thus have overlapping niches. Conversely, if species have very different functional traits from each other, they probably use resources in very different ways, or even distinct resources.</w:t>
      </w:r>
      <w:commentRangeEnd w:id="116"/>
      <w:r w:rsidR="007174AE">
        <w:rPr>
          <w:rStyle w:val="Marquedecommentaire"/>
        </w:rPr>
        <w:commentReference w:id="116"/>
      </w:r>
    </w:p>
    <w:p w14:paraId="0006C1E3" w14:textId="77777777" w:rsidR="006E0DF8" w:rsidRPr="00F55FF3" w:rsidRDefault="006968D4">
      <w:pPr>
        <w:pStyle w:val="Titre3"/>
        <w:tabs>
          <w:tab w:val="center" w:pos="1840"/>
        </w:tabs>
        <w:ind w:left="0" w:firstLine="0"/>
        <w:rPr>
          <w:lang w:val="en-GB"/>
        </w:rPr>
      </w:pPr>
      <w:r w:rsidRPr="00F55FF3">
        <w:rPr>
          <w:lang w:val="en-GB"/>
        </w:rPr>
        <w:t>5.1</w:t>
      </w:r>
      <w:r w:rsidRPr="00F55FF3">
        <w:rPr>
          <w:lang w:val="en-GB"/>
        </w:rPr>
        <w:tab/>
        <w:t>Benefits of this approach</w:t>
      </w:r>
    </w:p>
    <w:p w14:paraId="1E48C1C3" w14:textId="7CDB1D00" w:rsidR="006E0DF8" w:rsidRPr="00F55FF3" w:rsidDel="007174AE" w:rsidRDefault="006968D4">
      <w:pPr>
        <w:spacing w:after="0"/>
        <w:ind w:left="17" w:right="7" w:firstLine="0"/>
        <w:rPr>
          <w:del w:id="117" w:author="Jérôme Spitz" w:date="2021-05-10T09:33:00Z"/>
          <w:lang w:val="en-GB"/>
        </w:rPr>
      </w:pPr>
      <w:r w:rsidRPr="00F55FF3">
        <w:rPr>
          <w:lang w:val="en-GB"/>
        </w:rPr>
        <w:t>Species in a same functional group can be considered “functionally equivalent”, with similar or interchangeable functions</w:t>
      </w:r>
      <w:ins w:id="118" w:author="Jérôme Spitz" w:date="2021-05-10T09:32:00Z">
        <w:r w:rsidR="007174AE">
          <w:rPr>
            <w:lang w:val="en-GB"/>
          </w:rPr>
          <w:t xml:space="preserve"> and sharing the same functional ni</w:t>
        </w:r>
      </w:ins>
      <w:ins w:id="119" w:author="Jérôme Spitz" w:date="2021-05-10T09:33:00Z">
        <w:r w:rsidR="007174AE">
          <w:rPr>
            <w:lang w:val="en-GB"/>
          </w:rPr>
          <w:t>che</w:t>
        </w:r>
      </w:ins>
      <w:r w:rsidRPr="00F55FF3">
        <w:rPr>
          <w:lang w:val="en-GB"/>
        </w:rPr>
        <w:t>. The ecosystem in which they occur then has “functional redundancy”, which reduces the risk of a functional loss in the event of ecosystem disturbance. Conversely, a species can also be the only representative of a functional group (qualified as a</w:t>
      </w:r>
    </w:p>
    <w:p w14:paraId="683E1454" w14:textId="7CF48501" w:rsidR="006E0DF8" w:rsidRPr="00F55FF3" w:rsidRDefault="007174AE" w:rsidP="007174AE">
      <w:pPr>
        <w:spacing w:after="0"/>
        <w:ind w:left="17" w:right="7" w:firstLine="0"/>
        <w:rPr>
          <w:lang w:val="en-GB"/>
        </w:rPr>
        <w:pPrChange w:id="120" w:author="Jérôme Spitz" w:date="2021-05-10T09:33:00Z">
          <w:pPr>
            <w:spacing w:after="0"/>
            <w:ind w:left="49" w:right="7" w:hanging="32"/>
          </w:pPr>
        </w:pPrChange>
      </w:pPr>
      <w:ins w:id="121" w:author="Jérôme Spitz" w:date="2021-05-10T09:33:00Z">
        <w:r>
          <w:rPr>
            <w:lang w:val="en-GB"/>
          </w:rPr>
          <w:t xml:space="preserve"> </w:t>
        </w:r>
      </w:ins>
      <w:r w:rsidR="006968D4" w:rsidRPr="00F55FF3">
        <w:rPr>
          <w:lang w:val="en-GB"/>
        </w:rPr>
        <w:t xml:space="preserve">“monospecific group”). It is then considered “essential”, </w:t>
      </w:r>
      <w:r w:rsidR="006968D4" w:rsidRPr="00F55FF3">
        <w:rPr>
          <w:lang w:val="en-GB"/>
        </w:rPr>
        <w:lastRenderedPageBreak/>
        <w:t>because if it disappears, the functions it provides will also disappear, causing a major disturbance of the ecosystem and other essential functions (Mejri 2009).</w:t>
      </w:r>
    </w:p>
    <w:p w14:paraId="309ED4BA" w14:textId="79B00E1F" w:rsidR="006E0DF8" w:rsidRPr="00F55FF3" w:rsidRDefault="006968D4">
      <w:pPr>
        <w:spacing w:after="533"/>
        <w:ind w:left="17" w:right="7" w:firstLine="359"/>
        <w:rPr>
          <w:lang w:val="en-GB"/>
        </w:rPr>
      </w:pPr>
      <w:r w:rsidRPr="00F55FF3">
        <w:rPr>
          <w:lang w:val="en-GB"/>
        </w:rPr>
        <w:t>For conservation issues and the prediction of climate change impacts on ecosystems and biodiversity, the functional approach and the study of niche overlap seem relevant, as these tools provide a quantitative estimate of the resilience and/or resistance to change of communities and ecosystems. At a specific level, knowing which species have the most specialised diet or which are the species are essential, from a functional perspective, are really useful to target species that needs to be protected in conservation plans (Mejri 2009</w:t>
      </w:r>
      <w:r>
        <w:t>;</w:t>
      </w:r>
      <w:r w:rsidRPr="00F55FF3">
        <w:rPr>
          <w:lang w:val="en-GB"/>
        </w:rPr>
        <w:t xml:space="preserve"> Norton 1995). In addition, those tools can also be used to predict changes in diet niche for species in competition, if one of the </w:t>
      </w:r>
      <w:r w:rsidR="00756D46" w:rsidRPr="00F55FF3">
        <w:rPr>
          <w:lang w:val="en-GB"/>
        </w:rPr>
        <w:t>abundances</w:t>
      </w:r>
      <w:r w:rsidRPr="00F55FF3">
        <w:rPr>
          <w:lang w:val="en-GB"/>
        </w:rPr>
        <w:t xml:space="preserve"> is affected by fishing pressure (</w:t>
      </w:r>
      <w:proofErr w:type="spellStart"/>
      <w:r w:rsidRPr="00F55FF3">
        <w:rPr>
          <w:lang w:val="en-GB"/>
        </w:rPr>
        <w:t>Diderich</w:t>
      </w:r>
      <w:proofErr w:type="spellEnd"/>
      <w:r w:rsidRPr="00F55FF3">
        <w:rPr>
          <w:lang w:val="en-GB"/>
        </w:rPr>
        <w:t xml:space="preserve"> 2006) or if an invasive species colonizes the environment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2011</w:t>
      </w:r>
      <w:r>
        <w:t>;</w:t>
      </w:r>
      <w:r w:rsidRPr="00F55FF3">
        <w:rPr>
          <w:lang w:val="en-GB"/>
        </w:rPr>
        <w:t xml:space="preserve"> </w:t>
      </w:r>
      <w:proofErr w:type="spellStart"/>
      <w:r w:rsidRPr="00F55FF3">
        <w:rPr>
          <w:lang w:val="en-GB"/>
        </w:rPr>
        <w:t>Geange</w:t>
      </w:r>
      <w:proofErr w:type="spellEnd"/>
      <w:r w:rsidRPr="00F55FF3">
        <w:rPr>
          <w:lang w:val="en-GB"/>
        </w:rPr>
        <w:t xml:space="preserve"> </w:t>
      </w:r>
      <w:r w:rsidRPr="00F55FF3">
        <w:rPr>
          <w:i/>
          <w:lang w:val="en-GB"/>
        </w:rPr>
        <w:t xml:space="preserve">et al. </w:t>
      </w:r>
      <w:r w:rsidRPr="00F55FF3">
        <w:rPr>
          <w:lang w:val="en-GB"/>
        </w:rPr>
        <w:t>2011</w:t>
      </w:r>
      <w:r>
        <w:t>;</w:t>
      </w:r>
      <w:r w:rsidRPr="00F55FF3">
        <w:rPr>
          <w:lang w:val="en-GB"/>
        </w:rPr>
        <w:t xml:space="preserve"> </w:t>
      </w:r>
      <w:proofErr w:type="spellStart"/>
      <w:r w:rsidRPr="00F55FF3">
        <w:rPr>
          <w:lang w:val="en-GB"/>
        </w:rPr>
        <w:t>Nagelkerke</w:t>
      </w:r>
      <w:proofErr w:type="spellEnd"/>
      <w:r w:rsidRPr="00F55FF3">
        <w:rPr>
          <w:lang w:val="en-GB"/>
        </w:rPr>
        <w:t xml:space="preserve"> </w:t>
      </w:r>
      <w:r w:rsidRPr="00F55FF3">
        <w:rPr>
          <w:i/>
          <w:lang w:val="en-GB"/>
        </w:rPr>
        <w:t xml:space="preserve">et al. </w:t>
      </w:r>
      <w:r w:rsidRPr="00F55FF3">
        <w:rPr>
          <w:lang w:val="en-GB"/>
        </w:rPr>
        <w:t xml:space="preserve">2018). As these approaches are not based on species or taxonomy, they are better suited to the generalization and identification of the ecosystem services provided (Martini </w:t>
      </w:r>
      <w:r w:rsidRPr="00F55FF3">
        <w:rPr>
          <w:i/>
          <w:lang w:val="en-GB"/>
        </w:rPr>
        <w:t xml:space="preserve">et al. </w:t>
      </w:r>
      <w:r w:rsidRPr="00F55FF3">
        <w:rPr>
          <w:lang w:val="en-GB"/>
        </w:rPr>
        <w:t>2020</w:t>
      </w:r>
      <w:r>
        <w:t>;</w:t>
      </w:r>
      <w:r w:rsidRPr="00F55FF3">
        <w:rPr>
          <w:lang w:val="en-GB"/>
        </w:rPr>
        <w:t xml:space="preserve"> </w:t>
      </w:r>
      <w:proofErr w:type="spellStart"/>
      <w:r w:rsidRPr="00F55FF3">
        <w:rPr>
          <w:lang w:val="en-GB"/>
        </w:rPr>
        <w:t>Mcgill</w:t>
      </w:r>
      <w:proofErr w:type="spellEnd"/>
      <w:r w:rsidRPr="00F55FF3">
        <w:rPr>
          <w:lang w:val="en-GB"/>
        </w:rPr>
        <w:t xml:space="preserve"> </w:t>
      </w:r>
      <w:r w:rsidRPr="00F55FF3">
        <w:rPr>
          <w:i/>
          <w:lang w:val="en-GB"/>
        </w:rPr>
        <w:t xml:space="preserve">et al. </w:t>
      </w:r>
      <w:r w:rsidRPr="00F55FF3">
        <w:rPr>
          <w:lang w:val="en-GB"/>
        </w:rPr>
        <w:t>2006) and the relationships involved in stable coexistence of species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 xml:space="preserve">2011). They thus improve our ability to predict ecological dynamics and their fluctuations, in an environment facing strong anthropic influence (Kremer </w:t>
      </w:r>
      <w:r w:rsidRPr="00F55FF3">
        <w:rPr>
          <w:i/>
          <w:lang w:val="en-GB"/>
        </w:rPr>
        <w:t xml:space="preserve">et al. </w:t>
      </w:r>
      <w:r w:rsidRPr="00F55FF3">
        <w:rPr>
          <w:lang w:val="en-GB"/>
        </w:rPr>
        <w:t>2017).</w:t>
      </w:r>
    </w:p>
    <w:p w14:paraId="5853A0DC" w14:textId="77777777" w:rsidR="006E0DF8" w:rsidRPr="00F55FF3" w:rsidRDefault="006968D4">
      <w:pPr>
        <w:pStyle w:val="Titre2"/>
        <w:spacing w:after="346" w:line="265" w:lineRule="auto"/>
        <w:ind w:left="27"/>
        <w:rPr>
          <w:lang w:val="en-GB"/>
        </w:rPr>
      </w:pPr>
      <w:r w:rsidRPr="00F55FF3">
        <w:rPr>
          <w:sz w:val="34"/>
          <w:lang w:val="en-GB"/>
        </w:rPr>
        <w:t>Materials &amp; Methods</w:t>
      </w:r>
    </w:p>
    <w:p w14:paraId="1B4F0818" w14:textId="77777777" w:rsidR="006E0DF8" w:rsidRPr="00F55FF3" w:rsidRDefault="006968D4">
      <w:pPr>
        <w:pStyle w:val="Titre2"/>
        <w:tabs>
          <w:tab w:val="center" w:pos="1622"/>
        </w:tabs>
        <w:ind w:left="0" w:firstLine="0"/>
        <w:rPr>
          <w:lang w:val="en-GB"/>
        </w:rPr>
      </w:pPr>
      <w:r w:rsidRPr="00F55FF3">
        <w:rPr>
          <w:lang w:val="en-GB"/>
        </w:rPr>
        <w:t>1</w:t>
      </w:r>
      <w:r w:rsidRPr="00F55FF3">
        <w:rPr>
          <w:lang w:val="en-GB"/>
        </w:rPr>
        <w:tab/>
        <w:t>Biological material</w:t>
      </w:r>
    </w:p>
    <w:p w14:paraId="41F630F9" w14:textId="3BFAAEC6" w:rsidR="006E0DF8" w:rsidRPr="00F55FF3" w:rsidRDefault="006968D4">
      <w:pPr>
        <w:spacing w:after="0"/>
        <w:ind w:left="17" w:right="7" w:firstLine="1"/>
        <w:rPr>
          <w:lang w:val="en-GB"/>
        </w:rPr>
      </w:pPr>
      <w:del w:id="122" w:author="Jérôme Spitz" w:date="2021-05-10T10:08:00Z">
        <w:r w:rsidRPr="00F55FF3" w:rsidDel="00CC5000">
          <w:rPr>
            <w:lang w:val="en-GB"/>
          </w:rPr>
          <w:delText xml:space="preserve">This study used </w:delText>
        </w:r>
      </w:del>
      <w:ins w:id="123" w:author="Jérôme Spitz" w:date="2021-05-10T10:08:00Z">
        <w:r w:rsidR="00CC5000">
          <w:rPr>
            <w:lang w:val="en-GB"/>
          </w:rPr>
          <w:t>F</w:t>
        </w:r>
      </w:ins>
      <w:del w:id="124" w:author="Jérôme Spitz" w:date="2021-05-10T10:08:00Z">
        <w:r w:rsidRPr="00F55FF3" w:rsidDel="00CC5000">
          <w:rPr>
            <w:lang w:val="en-GB"/>
          </w:rPr>
          <w:delText>f</w:delText>
        </w:r>
      </w:del>
      <w:r w:rsidRPr="00F55FF3">
        <w:rPr>
          <w:lang w:val="en-GB"/>
        </w:rPr>
        <w:t>ish</w:t>
      </w:r>
      <w:del w:id="125" w:author="Jérôme Spitz" w:date="2021-05-10T10:08:00Z">
        <w:r w:rsidRPr="00F55FF3" w:rsidDel="00CC5000">
          <w:rPr>
            <w:lang w:val="en-GB"/>
          </w:rPr>
          <w:delText>es</w:delText>
        </w:r>
      </w:del>
      <w:r w:rsidRPr="00F55FF3">
        <w:rPr>
          <w:lang w:val="en-GB"/>
        </w:rPr>
        <w:t xml:space="preserve"> </w:t>
      </w:r>
      <w:del w:id="126" w:author="Jérôme Spitz" w:date="2021-05-10T10:08:00Z">
        <w:r w:rsidRPr="00F55FF3" w:rsidDel="00CC5000">
          <w:rPr>
            <w:lang w:val="en-GB"/>
          </w:rPr>
          <w:delText xml:space="preserve">that </w:delText>
        </w:r>
      </w:del>
      <w:r w:rsidRPr="00F55FF3">
        <w:rPr>
          <w:lang w:val="en-GB"/>
        </w:rPr>
        <w:t xml:space="preserve">were collected during </w:t>
      </w:r>
      <w:proofErr w:type="spellStart"/>
      <w:r w:rsidRPr="00F55FF3">
        <w:rPr>
          <w:lang w:val="en-GB"/>
        </w:rPr>
        <w:t>Ifremer’s</w:t>
      </w:r>
      <w:proofErr w:type="spellEnd"/>
      <w:r w:rsidRPr="00F55FF3">
        <w:rPr>
          <w:lang w:val="en-GB"/>
        </w:rPr>
        <w:t xml:space="preserve"> EVHOE (</w:t>
      </w:r>
      <w:proofErr w:type="spellStart"/>
      <w:r w:rsidRPr="00F55FF3">
        <w:rPr>
          <w:lang w:val="en-GB"/>
        </w:rPr>
        <w:t>EValuation</w:t>
      </w:r>
      <w:proofErr w:type="spellEnd"/>
      <w:r w:rsidRPr="00F55FF3">
        <w:rPr>
          <w:lang w:val="en-GB"/>
        </w:rPr>
        <w:t xml:space="preserve"> </w:t>
      </w:r>
      <w:proofErr w:type="spellStart"/>
      <w:r w:rsidRPr="00F55FF3">
        <w:rPr>
          <w:lang w:val="en-GB"/>
        </w:rPr>
        <w:t>Halieutique</w:t>
      </w:r>
      <w:proofErr w:type="spellEnd"/>
      <w:r w:rsidRPr="00F55FF3">
        <w:rPr>
          <w:lang w:val="en-GB"/>
        </w:rPr>
        <w:t xml:space="preserve"> de </w:t>
      </w:r>
      <w:proofErr w:type="spellStart"/>
      <w:r w:rsidRPr="00F55FF3">
        <w:rPr>
          <w:lang w:val="en-GB"/>
        </w:rPr>
        <w:t>l’Ouest</w:t>
      </w:r>
      <w:proofErr w:type="spellEnd"/>
      <w:r w:rsidRPr="00F55FF3">
        <w:rPr>
          <w:lang w:val="en-GB"/>
        </w:rPr>
        <w:t xml:space="preserve"> </w:t>
      </w:r>
      <w:proofErr w:type="spellStart"/>
      <w:r w:rsidRPr="00F55FF3">
        <w:rPr>
          <w:lang w:val="en-GB"/>
        </w:rPr>
        <w:t>Européen</w:t>
      </w:r>
      <w:proofErr w:type="spellEnd"/>
      <w:r w:rsidRPr="00F55FF3">
        <w:rPr>
          <w:lang w:val="en-GB"/>
        </w:rPr>
        <w:t xml:space="preserve">) research cruises, surveying the Bay of Biscay every fall onboard the </w:t>
      </w:r>
      <w:r w:rsidRPr="00F55FF3">
        <w:rPr>
          <w:i/>
          <w:lang w:val="en-GB"/>
        </w:rPr>
        <w:t>R/V Thalassa</w:t>
      </w:r>
      <w:r w:rsidRPr="00F55FF3">
        <w:rPr>
          <w:lang w:val="en-GB"/>
        </w:rPr>
        <w:t xml:space="preserve">. Several hauls are </w:t>
      </w:r>
      <w:ins w:id="127" w:author="Jérôme Spitz" w:date="2021-05-10T10:08:00Z">
        <w:r w:rsidR="00CC5000">
          <w:rPr>
            <w:lang w:val="en-GB"/>
          </w:rPr>
          <w:t xml:space="preserve">regularly </w:t>
        </w:r>
      </w:ins>
      <w:r w:rsidRPr="00F55FF3">
        <w:rPr>
          <w:lang w:val="en-GB"/>
        </w:rPr>
        <w:t xml:space="preserve">performed </w:t>
      </w:r>
      <w:del w:id="128" w:author="Jérôme Spitz" w:date="2021-05-10T10:08:00Z">
        <w:r w:rsidRPr="00F55FF3" w:rsidDel="00CC5000">
          <w:rPr>
            <w:lang w:val="en-GB"/>
          </w:rPr>
          <w:delText xml:space="preserve">each </w:delText>
        </w:r>
      </w:del>
      <w:ins w:id="129" w:author="Jérôme Spitz" w:date="2021-05-10T10:08:00Z">
        <w:r w:rsidR="00CC5000">
          <w:rPr>
            <w:lang w:val="en-GB"/>
          </w:rPr>
          <w:t>at</w:t>
        </w:r>
        <w:r w:rsidR="00CC5000" w:rsidRPr="00F55FF3">
          <w:rPr>
            <w:lang w:val="en-GB"/>
          </w:rPr>
          <w:t xml:space="preserve"> </w:t>
        </w:r>
      </w:ins>
      <w:r w:rsidRPr="00F55FF3">
        <w:rPr>
          <w:lang w:val="en-GB"/>
        </w:rPr>
        <w:t>night</w:t>
      </w:r>
      <w:ins w:id="130" w:author="Jérôme Spitz" w:date="2021-05-10T10:08:00Z">
        <w:r w:rsidR="00CC5000">
          <w:rPr>
            <w:lang w:val="en-GB"/>
          </w:rPr>
          <w:t xml:space="preserve"> to investigate pelagic deep fauna</w:t>
        </w:r>
      </w:ins>
      <w:del w:id="131" w:author="Jérôme Spitz" w:date="2021-05-10T10:09:00Z">
        <w:r w:rsidRPr="00F55FF3" w:rsidDel="00CC5000">
          <w:rPr>
            <w:lang w:val="en-GB"/>
          </w:rPr>
          <w:delText>, so the whole campain surveys several stations</w:delText>
        </w:r>
      </w:del>
      <w:r w:rsidRPr="00F55FF3">
        <w:rPr>
          <w:lang w:val="en-GB"/>
        </w:rPr>
        <w:t>. Each station is precisely define</w:t>
      </w:r>
      <w:r w:rsidR="00CF21A6">
        <w:rPr>
          <w:lang w:val="en-GB"/>
        </w:rPr>
        <w:t>d</w:t>
      </w:r>
      <w:r w:rsidRPr="00F55FF3">
        <w:rPr>
          <w:lang w:val="en-GB"/>
        </w:rPr>
        <w:t xml:space="preserve"> with its GPS coordinates and located above canyons, at the </w:t>
      </w:r>
      <w:proofErr w:type="spellStart"/>
      <w:r w:rsidRPr="00F55FF3">
        <w:rPr>
          <w:lang w:val="en-GB"/>
        </w:rPr>
        <w:t>the</w:t>
      </w:r>
      <w:proofErr w:type="spellEnd"/>
      <w:r w:rsidRPr="00F55FF3">
        <w:rPr>
          <w:lang w:val="en-GB"/>
        </w:rPr>
        <w:t xml:space="preserve"> edge of continental shelf. </w:t>
      </w:r>
      <w:del w:id="132" w:author="Jérôme Spitz" w:date="2021-05-10T10:09:00Z">
        <w:r w:rsidRPr="00F55FF3" w:rsidDel="00CC5000">
          <w:rPr>
            <w:lang w:val="en-GB"/>
          </w:rPr>
          <w:delText xml:space="preserve">If </w:delText>
        </w:r>
      </w:del>
      <w:ins w:id="133" w:author="Jérôme Spitz" w:date="2021-05-10T10:09:00Z">
        <w:r w:rsidR="00CC5000">
          <w:rPr>
            <w:lang w:val="en-GB"/>
          </w:rPr>
          <w:t>Although</w:t>
        </w:r>
        <w:r w:rsidR="00CC5000" w:rsidRPr="00F55FF3">
          <w:rPr>
            <w:lang w:val="en-GB"/>
          </w:rPr>
          <w:t xml:space="preserve"> </w:t>
        </w:r>
      </w:ins>
      <w:r w:rsidRPr="00F55FF3">
        <w:rPr>
          <w:lang w:val="en-GB"/>
        </w:rPr>
        <w:t>they are considered to be “biodiversity hotspot”, canyons communities are yet relatively unknown</w:t>
      </w:r>
      <w:ins w:id="134" w:author="Jérôme Spitz" w:date="2021-05-10T10:09:00Z">
        <w:r w:rsidR="00CC5000">
          <w:rPr>
            <w:lang w:val="en-GB"/>
          </w:rPr>
          <w:t xml:space="preserve"> in meso and bathypelagic layers</w:t>
        </w:r>
      </w:ins>
      <w:r w:rsidRPr="00F55FF3">
        <w:rPr>
          <w:lang w:val="en-GB"/>
        </w:rPr>
        <w:t xml:space="preserve">, because of the logistic and material difficulties that their exploration implies (Gillet 2013). </w:t>
      </w:r>
      <w:del w:id="135" w:author="Jérôme Spitz" w:date="2021-05-10T10:10:00Z">
        <w:r w:rsidRPr="00F55FF3" w:rsidDel="00CC5000">
          <w:rPr>
            <w:lang w:val="en-GB"/>
          </w:rPr>
          <w:delText xml:space="preserve">To sample bathypelagic fishes, </w:delText>
        </w:r>
      </w:del>
      <w:ins w:id="136" w:author="Jérôme Spitz" w:date="2021-05-10T10:10:00Z">
        <w:r w:rsidR="00CC5000">
          <w:rPr>
            <w:lang w:val="en-GB"/>
          </w:rPr>
          <w:t>P</w:t>
        </w:r>
      </w:ins>
      <w:del w:id="137" w:author="Jérôme Spitz" w:date="2021-05-10T10:10:00Z">
        <w:r w:rsidRPr="00F55FF3" w:rsidDel="00CC5000">
          <w:rPr>
            <w:lang w:val="en-GB"/>
          </w:rPr>
          <w:delText>p</w:delText>
        </w:r>
      </w:del>
      <w:r w:rsidRPr="00F55FF3">
        <w:rPr>
          <w:lang w:val="en-GB"/>
        </w:rPr>
        <w:t xml:space="preserve">elagic </w:t>
      </w:r>
      <w:r w:rsidR="00DE1801" w:rsidRPr="00F55FF3">
        <w:rPr>
          <w:lang w:val="en-GB"/>
        </w:rPr>
        <w:t>trawling</w:t>
      </w:r>
      <w:r w:rsidRPr="00F55FF3">
        <w:rPr>
          <w:lang w:val="en-GB"/>
        </w:rPr>
        <w:t xml:space="preserve"> </w:t>
      </w:r>
      <w:r w:rsidR="00ED38CD">
        <w:rPr>
          <w:lang w:val="en-GB"/>
        </w:rPr>
        <w:t>is</w:t>
      </w:r>
      <w:r w:rsidRPr="00F55FF3">
        <w:rPr>
          <w:lang w:val="en-GB"/>
        </w:rPr>
        <w:t xml:space="preserve"> performed during night, between 700 and 2000 meters, because those fishes perform diel vertical migrations and tends to come closer to the surface at </w:t>
      </w:r>
      <w:proofErr w:type="spellStart"/>
      <w:r w:rsidRPr="00F55FF3">
        <w:rPr>
          <w:lang w:val="en-GB"/>
        </w:rPr>
        <w:t>nighttime</w:t>
      </w:r>
      <w:proofErr w:type="spellEnd"/>
      <w:r w:rsidRPr="00F55FF3">
        <w:rPr>
          <w:lang w:val="en-GB"/>
        </w:rPr>
        <w:t xml:space="preserve">. To this end, 25 meters-wide opening </w:t>
      </w:r>
      <w:proofErr w:type="gramStart"/>
      <w:r w:rsidR="00E20085" w:rsidRPr="00F55FF3">
        <w:rPr>
          <w:lang w:val="en-GB"/>
        </w:rPr>
        <w:t>trawl</w:t>
      </w:r>
      <w:proofErr w:type="gramEnd"/>
      <w:r w:rsidRPr="00F55FF3">
        <w:rPr>
          <w:lang w:val="en-GB"/>
        </w:rPr>
        <w:t xml:space="preserve"> is used, with as mesh size decreasing from 76mm to 48mm at the end of the trawl, at a toing speed of 4 knots for about an hour. Once the trawl is pulled back onboard, fishes are sorted, identified, up to species</w:t>
      </w:r>
      <w:del w:id="138" w:author="Jérôme Spitz" w:date="2021-05-10T10:10:00Z">
        <w:r w:rsidRPr="00F55FF3" w:rsidDel="00CC5000">
          <w:rPr>
            <w:lang w:val="en-GB"/>
          </w:rPr>
          <w:delText xml:space="preserve"> when possible,</w:delText>
        </w:r>
      </w:del>
      <w:r w:rsidRPr="00F55FF3">
        <w:rPr>
          <w:lang w:val="en-GB"/>
        </w:rPr>
        <w:t xml:space="preserve"> and frozen</w:t>
      </w:r>
      <w:ins w:id="139" w:author="Jérôme Spitz" w:date="2021-05-10T10:23:00Z">
        <w:r w:rsidR="00CC5000">
          <w:rPr>
            <w:lang w:val="en-GB"/>
          </w:rPr>
          <w:t xml:space="preserve"> a t-20°C</w:t>
        </w:r>
      </w:ins>
      <w:del w:id="140" w:author="Jérôme Spitz" w:date="2021-05-10T10:24:00Z">
        <w:r w:rsidRPr="00F55FF3" w:rsidDel="00CC5000">
          <w:rPr>
            <w:lang w:val="en-GB"/>
          </w:rPr>
          <w:delText>, and then stock into sample banks when the campain is over</w:delText>
        </w:r>
      </w:del>
      <w:r w:rsidRPr="00F55FF3">
        <w:rPr>
          <w:lang w:val="en-GB"/>
        </w:rPr>
        <w:t>.</w:t>
      </w:r>
      <w:ins w:id="141" w:author="Jérôme Spitz" w:date="2021-05-10T10:28:00Z">
        <w:r w:rsidR="00CC5000" w:rsidRPr="00CC5000">
          <w:rPr>
            <w:lang w:val="en-GB"/>
          </w:rPr>
          <w:t xml:space="preserve"> </w:t>
        </w:r>
        <w:r w:rsidR="00CC5000" w:rsidRPr="00F55FF3">
          <w:rPr>
            <w:lang w:val="en-GB"/>
          </w:rPr>
          <w:t>For this study</w:t>
        </w:r>
      </w:ins>
    </w:p>
    <w:p w14:paraId="1CC19966" w14:textId="2CD29673" w:rsidR="006E0DF8" w:rsidRPr="00F55FF3" w:rsidDel="00CC5000" w:rsidRDefault="006968D4">
      <w:pPr>
        <w:spacing w:after="13"/>
        <w:ind w:left="17" w:right="7" w:firstLine="359"/>
        <w:rPr>
          <w:del w:id="142" w:author="Jérôme Spitz" w:date="2021-05-10T10:30:00Z"/>
          <w:lang w:val="en-GB"/>
        </w:rPr>
      </w:pPr>
      <w:del w:id="143" w:author="Jérôme Spitz" w:date="2021-05-10T10:28:00Z">
        <w:r w:rsidRPr="00F55FF3" w:rsidDel="00CC5000">
          <w:rPr>
            <w:lang w:val="en-GB"/>
          </w:rPr>
          <w:delText>For this study</w:delText>
        </w:r>
      </w:del>
      <w:ins w:id="144" w:author="Jérôme Spitz" w:date="2021-05-10T10:31:00Z">
        <w:r w:rsidR="00CC5000">
          <w:rPr>
            <w:lang w:val="en-GB"/>
          </w:rPr>
          <w:t>Eleven</w:t>
        </w:r>
      </w:ins>
      <w:del w:id="145" w:author="Jérôme Spitz" w:date="2021-05-10T10:28:00Z">
        <w:r w:rsidRPr="00F55FF3" w:rsidDel="00CC5000">
          <w:rPr>
            <w:lang w:val="en-GB"/>
          </w:rPr>
          <w:delText xml:space="preserve">, </w:delText>
        </w:r>
      </w:del>
      <w:del w:id="146" w:author="Jérôme Spitz" w:date="2021-05-10T10:24:00Z">
        <w:r w:rsidRPr="00F55FF3" w:rsidDel="00CC5000">
          <w:rPr>
            <w:lang w:val="en-GB"/>
          </w:rPr>
          <w:delText xml:space="preserve">only </w:delText>
        </w:r>
      </w:del>
      <w:ins w:id="147" w:author="Jérôme Spitz" w:date="2021-05-10T10:25:00Z">
        <w:r w:rsidR="00CC5000">
          <w:rPr>
            <w:lang w:val="en-GB"/>
          </w:rPr>
          <w:t xml:space="preserve"> of</w:t>
        </w:r>
      </w:ins>
      <w:ins w:id="148" w:author="Jérôme Spitz" w:date="2021-05-10T10:24:00Z">
        <w:r w:rsidR="00CC5000">
          <w:rPr>
            <w:lang w:val="en-GB"/>
          </w:rPr>
          <w:t xml:space="preserve"> the most </w:t>
        </w:r>
      </w:ins>
      <w:r w:rsidRPr="00F55FF3">
        <w:rPr>
          <w:lang w:val="en-GB"/>
        </w:rPr>
        <w:t>abundant</w:t>
      </w:r>
      <w:del w:id="149" w:author="Jérôme Spitz" w:date="2021-05-10T10:24:00Z">
        <w:r w:rsidRPr="00F55FF3" w:rsidDel="00CC5000">
          <w:rPr>
            <w:lang w:val="en-GB"/>
          </w:rPr>
          <w:delText>-enough</w:delText>
        </w:r>
      </w:del>
      <w:r w:rsidRPr="00F55FF3">
        <w:rPr>
          <w:lang w:val="en-GB"/>
        </w:rPr>
        <w:t xml:space="preserve"> species</w:t>
      </w:r>
      <w:ins w:id="150" w:author="Jérôme Spitz" w:date="2021-05-10T10:28:00Z">
        <w:r w:rsidR="00CC5000">
          <w:rPr>
            <w:lang w:val="en-GB"/>
          </w:rPr>
          <w:t xml:space="preserve"> in the Bay of Biscay</w:t>
        </w:r>
      </w:ins>
      <w:r w:rsidRPr="00F55FF3">
        <w:rPr>
          <w:lang w:val="en-GB"/>
        </w:rPr>
        <w:t xml:space="preserve"> </w:t>
      </w:r>
      <w:ins w:id="151" w:author="Jérôme Spitz" w:date="2021-05-10T10:28:00Z">
        <w:r w:rsidR="00CC5000">
          <w:rPr>
            <w:lang w:val="en-GB"/>
          </w:rPr>
          <w:t>have been selected for this study</w:t>
        </w:r>
      </w:ins>
      <w:del w:id="152" w:author="Jérôme Spitz" w:date="2021-05-10T10:28:00Z">
        <w:r w:rsidRPr="00F55FF3" w:rsidDel="00CC5000">
          <w:rPr>
            <w:lang w:val="en-GB"/>
          </w:rPr>
          <w:delText>that can thus be considered as common in Biscay Bay deep seas, are treated, leading to a total of 9</w:delText>
        </w:r>
      </w:del>
      <w:r w:rsidRPr="00F55FF3">
        <w:rPr>
          <w:lang w:val="en-GB"/>
        </w:rPr>
        <w:t xml:space="preserve">. All teleost, 4 of them belong to the </w:t>
      </w:r>
      <w:del w:id="153" w:author="Jérôme Spitz" w:date="2021-05-10T10:29:00Z">
        <w:r w:rsidRPr="00F55FF3" w:rsidDel="00CC5000">
          <w:rPr>
            <w:lang w:val="en-GB"/>
          </w:rPr>
          <w:delText xml:space="preserve">Microphidae </w:delText>
        </w:r>
      </w:del>
      <w:ins w:id="154" w:author="Jérôme Spitz" w:date="2021-05-10T10:29:00Z">
        <w:r w:rsidR="00CC5000">
          <w:rPr>
            <w:lang w:val="en-GB"/>
          </w:rPr>
          <w:t>Myctophid</w:t>
        </w:r>
        <w:r w:rsidR="00CC5000" w:rsidRPr="00F55FF3">
          <w:rPr>
            <w:lang w:val="en-GB"/>
          </w:rPr>
          <w:t xml:space="preserve"> </w:t>
        </w:r>
      </w:ins>
      <w:del w:id="155" w:author="Jérôme Spitz" w:date="2021-05-10T10:29:00Z">
        <w:r w:rsidRPr="00F55FF3" w:rsidDel="00CC5000">
          <w:rPr>
            <w:lang w:val="en-GB"/>
          </w:rPr>
          <w:delText xml:space="preserve">(lanternfish) </w:delText>
        </w:r>
      </w:del>
      <w:r w:rsidRPr="00F55FF3">
        <w:rPr>
          <w:lang w:val="en-GB"/>
        </w:rPr>
        <w:t>family</w:t>
      </w:r>
      <w:ins w:id="156" w:author="Jérôme Spitz" w:date="2021-05-10T10:29:00Z">
        <w:r w:rsidR="00CC5000">
          <w:rPr>
            <w:lang w:val="en-GB"/>
          </w:rPr>
          <w:t xml:space="preserve"> </w:t>
        </w:r>
        <w:r w:rsidR="00CC5000" w:rsidRPr="00F55FF3">
          <w:rPr>
            <w:lang w:val="en-GB"/>
          </w:rPr>
          <w:t>(lanternfish)</w:t>
        </w:r>
      </w:ins>
      <w:r w:rsidRPr="00F55FF3">
        <w:rPr>
          <w:lang w:val="en-GB"/>
        </w:rPr>
        <w:t xml:space="preserve">, which is the most abundant and widely spread family across all oceans (de </w:t>
      </w:r>
      <w:proofErr w:type="spellStart"/>
      <w:r w:rsidRPr="00F55FF3">
        <w:rPr>
          <w:lang w:val="en-GB"/>
        </w:rPr>
        <w:t>Busserolles</w:t>
      </w:r>
      <w:proofErr w:type="spellEnd"/>
      <w:r w:rsidRPr="00F55FF3">
        <w:rPr>
          <w:lang w:val="en-GB"/>
        </w:rPr>
        <w:t xml:space="preserve"> </w:t>
      </w:r>
      <w:r w:rsidRPr="00F55FF3">
        <w:rPr>
          <w:i/>
          <w:lang w:val="en-GB"/>
        </w:rPr>
        <w:t xml:space="preserve">et al. </w:t>
      </w:r>
      <w:r w:rsidRPr="00F55FF3">
        <w:rPr>
          <w:lang w:val="en-GB"/>
        </w:rPr>
        <w:t>2014</w:t>
      </w:r>
      <w:r w:rsidR="00B77690" w:rsidRPr="00F55FF3">
        <w:rPr>
          <w:lang w:val="en-GB"/>
        </w:rPr>
        <w:t>) and</w:t>
      </w:r>
      <w:r w:rsidRPr="00F55FF3">
        <w:rPr>
          <w:lang w:val="en-GB"/>
        </w:rPr>
        <w:t xml:space="preserve"> could represent up to 65% of the pelagic deep-sea biomass (Poulsen </w:t>
      </w:r>
      <w:r w:rsidRPr="00F55FF3">
        <w:rPr>
          <w:i/>
          <w:lang w:val="en-GB"/>
        </w:rPr>
        <w:t xml:space="preserve">et al. </w:t>
      </w:r>
      <w:r w:rsidRPr="00F55FF3">
        <w:rPr>
          <w:lang w:val="en-GB"/>
        </w:rPr>
        <w:t xml:space="preserve">2013): </w:t>
      </w:r>
      <w:proofErr w:type="spellStart"/>
      <w:r w:rsidRPr="00F55FF3">
        <w:rPr>
          <w:i/>
          <w:lang w:val="en-GB"/>
        </w:rPr>
        <w:t>Lampanyctus</w:t>
      </w:r>
      <w:proofErr w:type="spellEnd"/>
      <w:r w:rsidRPr="00F55FF3">
        <w:rPr>
          <w:i/>
          <w:lang w:val="en-GB"/>
        </w:rPr>
        <w:t xml:space="preserve"> </w:t>
      </w:r>
      <w:proofErr w:type="spellStart"/>
      <w:r w:rsidRPr="00F55FF3">
        <w:rPr>
          <w:i/>
          <w:lang w:val="en-GB"/>
        </w:rPr>
        <w:t>crocodilus</w:t>
      </w:r>
      <w:proofErr w:type="spellEnd"/>
      <w:r w:rsidRPr="00F55FF3">
        <w:rPr>
          <w:lang w:val="en-GB"/>
        </w:rPr>
        <w:t xml:space="preserve">, </w:t>
      </w:r>
      <w:proofErr w:type="spellStart"/>
      <w:r w:rsidRPr="00F55FF3">
        <w:rPr>
          <w:i/>
          <w:lang w:val="en-GB"/>
        </w:rPr>
        <w:lastRenderedPageBreak/>
        <w:t>Myctophum</w:t>
      </w:r>
      <w:proofErr w:type="spellEnd"/>
      <w:r w:rsidRPr="00F55FF3">
        <w:rPr>
          <w:i/>
          <w:lang w:val="en-GB"/>
        </w:rPr>
        <w:t xml:space="preserve"> punctatum</w:t>
      </w:r>
      <w:r w:rsidRPr="00F55FF3">
        <w:rPr>
          <w:lang w:val="en-GB"/>
        </w:rPr>
        <w:t xml:space="preserve">, </w:t>
      </w:r>
      <w:proofErr w:type="spellStart"/>
      <w:r w:rsidRPr="00F55FF3">
        <w:rPr>
          <w:i/>
          <w:lang w:val="en-GB"/>
        </w:rPr>
        <w:t>Notoscopelus</w:t>
      </w:r>
      <w:proofErr w:type="spellEnd"/>
      <w:r w:rsidRPr="00F55FF3">
        <w:rPr>
          <w:i/>
          <w:lang w:val="en-GB"/>
        </w:rPr>
        <w:t xml:space="preserve"> </w:t>
      </w:r>
      <w:proofErr w:type="spellStart"/>
      <w:r w:rsidRPr="00F55FF3">
        <w:rPr>
          <w:i/>
          <w:lang w:val="en-GB"/>
        </w:rPr>
        <w:t>kroeyeri</w:t>
      </w:r>
      <w:proofErr w:type="spellEnd"/>
      <w:r w:rsidRPr="00F55FF3">
        <w:rPr>
          <w:i/>
          <w:lang w:val="en-GB"/>
        </w:rPr>
        <w:t xml:space="preserve"> </w:t>
      </w:r>
      <w:ins w:id="157" w:author="Jérôme Spitz" w:date="2021-05-10T10:29:00Z">
        <w:r w:rsidR="00CC5000">
          <w:rPr>
            <w:lang w:val="en-GB"/>
          </w:rPr>
          <w:t>and</w:t>
        </w:r>
      </w:ins>
      <w:del w:id="158" w:author="Jérôme Spitz" w:date="2021-05-10T10:29:00Z">
        <w:r w:rsidRPr="00F55FF3" w:rsidDel="00CC5000">
          <w:rPr>
            <w:lang w:val="en-GB"/>
          </w:rPr>
          <w:delText>&amp;</w:delText>
        </w:r>
      </w:del>
      <w:r w:rsidRPr="00F55FF3">
        <w:rPr>
          <w:lang w:val="en-GB"/>
        </w:rPr>
        <w:t xml:space="preserve"> </w:t>
      </w:r>
      <w:proofErr w:type="spellStart"/>
      <w:r w:rsidRPr="00F55FF3">
        <w:rPr>
          <w:i/>
          <w:lang w:val="en-GB"/>
        </w:rPr>
        <w:t>Ceratoscopelus</w:t>
      </w:r>
      <w:proofErr w:type="spellEnd"/>
      <w:r w:rsidRPr="00F55FF3">
        <w:rPr>
          <w:i/>
          <w:lang w:val="en-GB"/>
        </w:rPr>
        <w:t xml:space="preserve"> </w:t>
      </w:r>
      <w:proofErr w:type="spellStart"/>
      <w:r w:rsidRPr="00F55FF3">
        <w:rPr>
          <w:i/>
          <w:lang w:val="en-GB"/>
        </w:rPr>
        <w:t>maderensis</w:t>
      </w:r>
      <w:proofErr w:type="spellEnd"/>
      <w:r w:rsidRPr="00F55FF3">
        <w:rPr>
          <w:lang w:val="en-GB"/>
        </w:rPr>
        <w:t xml:space="preserve">. The second most represented family is the </w:t>
      </w:r>
      <w:proofErr w:type="spellStart"/>
      <w:r w:rsidRPr="00F55FF3">
        <w:rPr>
          <w:lang w:val="en-GB"/>
        </w:rPr>
        <w:t>Platytrocidae</w:t>
      </w:r>
      <w:proofErr w:type="spellEnd"/>
      <w:ins w:id="159" w:author="Jérôme Spitz" w:date="2021-05-10T10:30:00Z">
        <w:r w:rsidR="00CC5000">
          <w:rPr>
            <w:lang w:val="en-GB"/>
          </w:rPr>
          <w:t xml:space="preserve"> </w:t>
        </w:r>
      </w:ins>
      <w:del w:id="160" w:author="Jérôme Spitz" w:date="2021-05-10T10:30:00Z">
        <w:r w:rsidRPr="00F55FF3" w:rsidDel="00CC5000">
          <w:rPr>
            <w:lang w:val="en-GB"/>
          </w:rPr>
          <w:delText>,</w:delText>
        </w:r>
      </w:del>
    </w:p>
    <w:p w14:paraId="4A26A8D5" w14:textId="25E2830F" w:rsidR="006E0DF8" w:rsidRDefault="006968D4" w:rsidP="00CC5000">
      <w:pPr>
        <w:spacing w:after="13"/>
        <w:ind w:left="17" w:right="7" w:firstLine="359"/>
        <w:rPr>
          <w:ins w:id="161" w:author="Jérôme Spitz" w:date="2021-05-10T10:31:00Z"/>
          <w:lang w:val="en-GB"/>
        </w:rPr>
      </w:pPr>
      <w:r w:rsidRPr="00F55FF3">
        <w:rPr>
          <w:lang w:val="en-GB"/>
        </w:rPr>
        <w:t xml:space="preserve">with 2 species: </w:t>
      </w:r>
      <w:proofErr w:type="spellStart"/>
      <w:r w:rsidRPr="00F55FF3">
        <w:rPr>
          <w:i/>
          <w:lang w:val="en-GB"/>
        </w:rPr>
        <w:t>Searsia</w:t>
      </w:r>
      <w:proofErr w:type="spellEnd"/>
      <w:r w:rsidRPr="00F55FF3">
        <w:rPr>
          <w:i/>
          <w:lang w:val="en-GB"/>
        </w:rPr>
        <w:t xml:space="preserve"> </w:t>
      </w:r>
      <w:proofErr w:type="spellStart"/>
      <w:r w:rsidRPr="00F55FF3">
        <w:rPr>
          <w:i/>
          <w:lang w:val="en-GB"/>
        </w:rPr>
        <w:t>koefoedi</w:t>
      </w:r>
      <w:proofErr w:type="spellEnd"/>
      <w:r w:rsidRPr="00F55FF3">
        <w:rPr>
          <w:i/>
          <w:lang w:val="en-GB"/>
        </w:rPr>
        <w:t xml:space="preserve"> </w:t>
      </w:r>
      <w:r w:rsidRPr="00F55FF3">
        <w:rPr>
          <w:lang w:val="en-GB"/>
        </w:rPr>
        <w:t xml:space="preserve">&amp; </w:t>
      </w:r>
      <w:proofErr w:type="spellStart"/>
      <w:r w:rsidRPr="00F55FF3">
        <w:rPr>
          <w:i/>
          <w:lang w:val="en-GB"/>
        </w:rPr>
        <w:t>Normichthys</w:t>
      </w:r>
      <w:proofErr w:type="spellEnd"/>
      <w:r w:rsidRPr="00F55FF3">
        <w:rPr>
          <w:i/>
          <w:lang w:val="en-GB"/>
        </w:rPr>
        <w:t xml:space="preserve"> </w:t>
      </w:r>
      <w:proofErr w:type="spellStart"/>
      <w:r w:rsidRPr="00F55FF3">
        <w:rPr>
          <w:i/>
          <w:lang w:val="en-GB"/>
        </w:rPr>
        <w:t>operosus</w:t>
      </w:r>
      <w:proofErr w:type="spellEnd"/>
      <w:r w:rsidRPr="00F55FF3">
        <w:rPr>
          <w:lang w:val="en-GB"/>
        </w:rPr>
        <w:t>. This family seems to be found in all oceans but not in Mediterranean Sea (</w:t>
      </w:r>
      <w:proofErr w:type="spellStart"/>
      <w:r w:rsidRPr="00F55FF3">
        <w:rPr>
          <w:lang w:val="en-GB"/>
        </w:rPr>
        <w:t>Orrell</w:t>
      </w:r>
      <w:proofErr w:type="spellEnd"/>
      <w:r w:rsidRPr="00F55FF3">
        <w:rPr>
          <w:lang w:val="en-GB"/>
        </w:rPr>
        <w:t xml:space="preserve"> &amp; </w:t>
      </w:r>
      <w:proofErr w:type="spellStart"/>
      <w:r w:rsidRPr="00F55FF3">
        <w:rPr>
          <w:lang w:val="en-GB"/>
        </w:rPr>
        <w:t>Hartel</w:t>
      </w:r>
      <w:proofErr w:type="spellEnd"/>
      <w:r w:rsidRPr="00F55FF3">
        <w:rPr>
          <w:lang w:val="en-GB"/>
        </w:rPr>
        <w:t xml:space="preserve"> 2016). Finally, 3 families are represented by one species each: </w:t>
      </w:r>
      <w:proofErr w:type="spellStart"/>
      <w:r w:rsidRPr="00F55FF3">
        <w:rPr>
          <w:i/>
          <w:lang w:val="en-GB"/>
        </w:rPr>
        <w:t>Xenodermichthys</w:t>
      </w:r>
      <w:proofErr w:type="spellEnd"/>
      <w:r w:rsidRPr="00F55FF3">
        <w:rPr>
          <w:i/>
          <w:lang w:val="en-GB"/>
        </w:rPr>
        <w:t xml:space="preserve"> </w:t>
      </w:r>
      <w:proofErr w:type="spellStart"/>
      <w:r w:rsidRPr="00F55FF3">
        <w:rPr>
          <w:i/>
          <w:lang w:val="en-GB"/>
        </w:rPr>
        <w:t>copei</w:t>
      </w:r>
      <w:proofErr w:type="spellEnd"/>
      <w:r w:rsidRPr="00F55FF3">
        <w:rPr>
          <w:i/>
          <w:lang w:val="en-GB"/>
        </w:rPr>
        <w:t xml:space="preserve"> </w:t>
      </w:r>
      <w:r w:rsidRPr="00F55FF3">
        <w:rPr>
          <w:lang w:val="en-GB"/>
        </w:rPr>
        <w:t>(</w:t>
      </w:r>
      <w:proofErr w:type="spellStart"/>
      <w:r w:rsidRPr="00F55FF3">
        <w:rPr>
          <w:lang w:val="en-GB"/>
        </w:rPr>
        <w:t>Alepocephalidae</w:t>
      </w:r>
      <w:proofErr w:type="spellEnd"/>
      <w:r w:rsidRPr="00F55FF3">
        <w:rPr>
          <w:lang w:val="en-GB"/>
        </w:rPr>
        <w:t>)</w:t>
      </w:r>
      <w:r>
        <w:t>;</w:t>
      </w:r>
      <w:r w:rsidRPr="00F55FF3">
        <w:rPr>
          <w:lang w:val="en-GB"/>
        </w:rPr>
        <w:t xml:space="preserve"> </w:t>
      </w:r>
      <w:proofErr w:type="spellStart"/>
      <w:r w:rsidRPr="00F55FF3">
        <w:rPr>
          <w:i/>
          <w:lang w:val="en-GB"/>
        </w:rPr>
        <w:t>Arctozenus</w:t>
      </w:r>
      <w:proofErr w:type="spellEnd"/>
      <w:r w:rsidRPr="00F55FF3">
        <w:rPr>
          <w:i/>
          <w:lang w:val="en-GB"/>
        </w:rPr>
        <w:t xml:space="preserve"> </w:t>
      </w:r>
      <w:proofErr w:type="spellStart"/>
      <w:r w:rsidRPr="00F55FF3">
        <w:rPr>
          <w:i/>
          <w:lang w:val="en-GB"/>
        </w:rPr>
        <w:t>risso</w:t>
      </w:r>
      <w:proofErr w:type="spellEnd"/>
      <w:r w:rsidRPr="00F55FF3">
        <w:rPr>
          <w:i/>
          <w:lang w:val="en-GB"/>
        </w:rPr>
        <w:t xml:space="preserve"> </w:t>
      </w:r>
      <w:r w:rsidRPr="00F55FF3">
        <w:rPr>
          <w:lang w:val="en-GB"/>
        </w:rPr>
        <w:t>(</w:t>
      </w:r>
      <w:proofErr w:type="spellStart"/>
      <w:r w:rsidRPr="00F55FF3">
        <w:rPr>
          <w:lang w:val="en-GB"/>
        </w:rPr>
        <w:t>Paralepididae</w:t>
      </w:r>
      <w:proofErr w:type="spellEnd"/>
      <w:r w:rsidRPr="00F55FF3">
        <w:rPr>
          <w:lang w:val="en-GB"/>
        </w:rPr>
        <w:t xml:space="preserve">) </w:t>
      </w:r>
      <w:commentRangeStart w:id="162"/>
      <w:ins w:id="163" w:author="Jérôme Spitz" w:date="2021-05-10T10:30:00Z">
        <w:r w:rsidR="00CC5000">
          <w:rPr>
            <w:lang w:val="en-GB"/>
          </w:rPr>
          <w:t>and</w:t>
        </w:r>
        <w:commentRangeEnd w:id="162"/>
        <w:r w:rsidR="00CC5000">
          <w:rPr>
            <w:rStyle w:val="Marquedecommentaire"/>
          </w:rPr>
          <w:commentReference w:id="162"/>
        </w:r>
      </w:ins>
      <w:del w:id="164" w:author="Jérôme Spitz" w:date="2021-05-10T10:30:00Z">
        <w:r w:rsidRPr="00F55FF3" w:rsidDel="00CC5000">
          <w:rPr>
            <w:lang w:val="en-GB"/>
          </w:rPr>
          <w:delText>&amp;</w:delText>
        </w:r>
      </w:del>
      <w:r w:rsidRPr="00F55FF3">
        <w:rPr>
          <w:lang w:val="en-GB"/>
        </w:rPr>
        <w:t xml:space="preserve"> </w:t>
      </w:r>
      <w:proofErr w:type="spellStart"/>
      <w:r w:rsidRPr="00F55FF3">
        <w:rPr>
          <w:i/>
          <w:lang w:val="en-GB"/>
        </w:rPr>
        <w:t>Argyropelecus</w:t>
      </w:r>
      <w:proofErr w:type="spellEnd"/>
      <w:r w:rsidRPr="00F55FF3">
        <w:rPr>
          <w:i/>
          <w:lang w:val="en-GB"/>
        </w:rPr>
        <w:t xml:space="preserve"> </w:t>
      </w:r>
      <w:proofErr w:type="spellStart"/>
      <w:r w:rsidRPr="00F55FF3">
        <w:rPr>
          <w:i/>
          <w:lang w:val="en-GB"/>
        </w:rPr>
        <w:t>olfersii</w:t>
      </w:r>
      <w:proofErr w:type="spellEnd"/>
      <w:r w:rsidRPr="00F55FF3">
        <w:rPr>
          <w:i/>
          <w:lang w:val="en-GB"/>
        </w:rPr>
        <w:t xml:space="preserve"> </w:t>
      </w:r>
      <w:r w:rsidRPr="00F55FF3">
        <w:rPr>
          <w:lang w:val="en-GB"/>
        </w:rPr>
        <w:t>(</w:t>
      </w:r>
      <w:proofErr w:type="spellStart"/>
      <w:r w:rsidRPr="00F55FF3">
        <w:rPr>
          <w:lang w:val="en-GB"/>
        </w:rPr>
        <w:t>Sternoptychida</w:t>
      </w:r>
      <w:ins w:id="165" w:author="Jérôme Spitz" w:date="2021-05-10T10:30:00Z">
        <w:r w:rsidR="00CC5000">
          <w:rPr>
            <w:lang w:val="en-GB"/>
          </w:rPr>
          <w:t>e</w:t>
        </w:r>
      </w:ins>
      <w:proofErr w:type="spellEnd"/>
      <w:r w:rsidRPr="00F55FF3">
        <w:rPr>
          <w:lang w:val="en-GB"/>
        </w:rPr>
        <w:t xml:space="preserve">), which are common species, found in every </w:t>
      </w:r>
      <w:r w:rsidR="00A42716" w:rsidRPr="00F55FF3">
        <w:rPr>
          <w:lang w:val="en-GB"/>
        </w:rPr>
        <w:t>ocean</w:t>
      </w:r>
      <w:r w:rsidRPr="00F55FF3">
        <w:rPr>
          <w:lang w:val="en-GB"/>
        </w:rPr>
        <w:t xml:space="preserve"> (Carvalho &amp; Almeida 1988</w:t>
      </w:r>
      <w:r>
        <w:t>;</w:t>
      </w:r>
      <w:r w:rsidRPr="00F55FF3">
        <w:rPr>
          <w:lang w:val="en-GB"/>
        </w:rPr>
        <w:t xml:space="preserve"> Froese &amp; Pauly 2019).</w:t>
      </w:r>
    </w:p>
    <w:p w14:paraId="7DCAA2A6" w14:textId="77777777" w:rsidR="00CC5000" w:rsidRPr="00F55FF3" w:rsidRDefault="00CC5000" w:rsidP="00CC5000">
      <w:pPr>
        <w:spacing w:after="13"/>
        <w:ind w:left="17" w:right="7" w:firstLine="359"/>
        <w:rPr>
          <w:lang w:val="en-GB"/>
        </w:rPr>
        <w:pPrChange w:id="166" w:author="Jérôme Spitz" w:date="2021-05-10T10:30:00Z">
          <w:pPr>
            <w:spacing w:after="456"/>
            <w:ind w:left="26" w:right="7" w:hanging="9"/>
          </w:pPr>
        </w:pPrChange>
      </w:pPr>
    </w:p>
    <w:p w14:paraId="4827D7DC" w14:textId="77777777" w:rsidR="006E0DF8" w:rsidRPr="00F55FF3" w:rsidRDefault="006968D4">
      <w:pPr>
        <w:pStyle w:val="Titre2"/>
        <w:tabs>
          <w:tab w:val="center" w:pos="1486"/>
        </w:tabs>
        <w:ind w:left="0" w:firstLine="0"/>
        <w:rPr>
          <w:lang w:val="en-GB"/>
        </w:rPr>
      </w:pPr>
      <w:r w:rsidRPr="00F55FF3">
        <w:rPr>
          <w:lang w:val="en-GB"/>
        </w:rPr>
        <w:t>2</w:t>
      </w:r>
      <w:r w:rsidRPr="00F55FF3">
        <w:rPr>
          <w:lang w:val="en-GB"/>
        </w:rPr>
        <w:tab/>
        <w:t>Functional traits</w:t>
      </w:r>
    </w:p>
    <w:p w14:paraId="3B90DCA7" w14:textId="514650E0" w:rsidR="006E0DF8" w:rsidRPr="00CC5000" w:rsidRDefault="006968D4">
      <w:pPr>
        <w:ind w:left="17" w:right="7" w:firstLine="0"/>
        <w:rPr>
          <w:lang w:val="en-US"/>
          <w:rPrChange w:id="167" w:author="Jérôme Spitz" w:date="2021-05-10T10:31:00Z">
            <w:rPr/>
          </w:rPrChange>
        </w:rPr>
      </w:pPr>
      <w:r w:rsidRPr="00F55FF3">
        <w:rPr>
          <w:lang w:val="en-GB"/>
        </w:rPr>
        <w:t xml:space="preserve">In lab, fish were thaw and 24 morphological measurements were taken on individuals, using an electronic </w:t>
      </w:r>
      <w:proofErr w:type="spellStart"/>
      <w:r w:rsidRPr="00F55FF3">
        <w:rPr>
          <w:lang w:val="en-GB"/>
        </w:rPr>
        <w:t>caliper</w:t>
      </w:r>
      <w:proofErr w:type="spellEnd"/>
      <w:r w:rsidRPr="00F55FF3">
        <w:rPr>
          <w:lang w:val="en-GB"/>
        </w:rPr>
        <w:t xml:space="preserve"> with a precision up to 0.01mm. Part of these measurements had previously been taken by students from La Rochelle Universit</w:t>
      </w:r>
      <w:ins w:id="168" w:author="Jérôme Spitz" w:date="2021-05-10T10:31:00Z">
        <w:r w:rsidR="00CC5000">
          <w:rPr>
            <w:lang w:val="en-GB"/>
          </w:rPr>
          <w:t>y</w:t>
        </w:r>
      </w:ins>
      <w:del w:id="169" w:author="Jérôme Spitz" w:date="2021-05-10T10:31:00Z">
        <w:r w:rsidRPr="00F55FF3" w:rsidDel="00CC5000">
          <w:rPr>
            <w:lang w:val="en-GB"/>
          </w:rPr>
          <w:delText>é</w:delText>
        </w:r>
      </w:del>
      <w:r w:rsidRPr="00F55FF3">
        <w:rPr>
          <w:lang w:val="en-GB"/>
        </w:rPr>
        <w:t xml:space="preserve"> during </w:t>
      </w:r>
      <w:proofErr w:type="spellStart"/>
      <w:r w:rsidRPr="00F55FF3">
        <w:rPr>
          <w:lang w:val="en-GB"/>
        </w:rPr>
        <w:t>pratictal</w:t>
      </w:r>
      <w:proofErr w:type="spellEnd"/>
      <w:r w:rsidRPr="00F55FF3">
        <w:rPr>
          <w:lang w:val="en-GB"/>
        </w:rPr>
        <w:t xml:space="preserve"> class. </w:t>
      </w:r>
      <w:r w:rsidRPr="00CC5000">
        <w:rPr>
          <w:lang w:val="en-US"/>
          <w:rPrChange w:id="170" w:author="Jérôme Spitz" w:date="2021-05-10T10:31:00Z">
            <w:rPr/>
          </w:rPrChange>
        </w:rPr>
        <w:t>For the sake of</w:t>
      </w:r>
    </w:p>
    <w:p w14:paraId="3F6DC251" w14:textId="77777777" w:rsidR="006E0DF8" w:rsidRDefault="006968D4">
      <w:pPr>
        <w:spacing w:after="581" w:line="259" w:lineRule="auto"/>
        <w:ind w:left="939" w:right="0" w:firstLine="0"/>
        <w:jc w:val="left"/>
      </w:pPr>
      <w:r>
        <w:rPr>
          <w:noProof/>
        </w:rPr>
        <w:drawing>
          <wp:inline distT="0" distB="0" distL="0" distR="0" wp14:anchorId="49E2D823" wp14:editId="1E8A8086">
            <wp:extent cx="4608029" cy="3456022"/>
            <wp:effectExtent l="0" t="0" r="0" b="0"/>
            <wp:docPr id="1148" name="Picture 1148"/>
            <wp:cNvGraphicFramePr/>
            <a:graphic xmlns:a="http://schemas.openxmlformats.org/drawingml/2006/main">
              <a:graphicData uri="http://schemas.openxmlformats.org/drawingml/2006/picture">
                <pic:pic xmlns:pic="http://schemas.openxmlformats.org/drawingml/2006/picture">
                  <pic:nvPicPr>
                    <pic:cNvPr id="1148" name="Picture 1148"/>
                    <pic:cNvPicPr/>
                  </pic:nvPicPr>
                  <pic:blipFill>
                    <a:blip r:embed="rId12"/>
                    <a:stretch>
                      <a:fillRect/>
                    </a:stretch>
                  </pic:blipFill>
                  <pic:spPr>
                    <a:xfrm>
                      <a:off x="0" y="0"/>
                      <a:ext cx="4608029" cy="3456022"/>
                    </a:xfrm>
                    <a:prstGeom prst="rect">
                      <a:avLst/>
                    </a:prstGeom>
                  </pic:spPr>
                </pic:pic>
              </a:graphicData>
            </a:graphic>
          </wp:inline>
        </w:drawing>
      </w:r>
    </w:p>
    <w:p w14:paraId="70C47A7C" w14:textId="77777777" w:rsidR="006E0DF8" w:rsidRPr="00F55FF3" w:rsidRDefault="006968D4">
      <w:pPr>
        <w:spacing w:after="326"/>
        <w:ind w:left="17" w:right="7" w:firstLine="0"/>
        <w:rPr>
          <w:lang w:val="en-GB"/>
        </w:rPr>
      </w:pPr>
      <w:r w:rsidRPr="00F55FF3">
        <w:rPr>
          <w:lang w:val="en-GB"/>
        </w:rPr>
        <w:t xml:space="preserve">Figure 1: </w:t>
      </w:r>
      <w:proofErr w:type="spellStart"/>
      <w:r w:rsidRPr="00F55FF3">
        <w:rPr>
          <w:lang w:val="en-GB"/>
        </w:rPr>
        <w:t>Phylogenic</w:t>
      </w:r>
      <w:proofErr w:type="spellEnd"/>
      <w:r w:rsidRPr="00F55FF3">
        <w:rPr>
          <w:lang w:val="en-GB"/>
        </w:rPr>
        <w:t xml:space="preserve"> tree of studied species, using R </w:t>
      </w:r>
      <w:r w:rsidRPr="00F55FF3">
        <w:rPr>
          <w:i/>
          <w:lang w:val="en-GB"/>
        </w:rPr>
        <w:t xml:space="preserve">rotl </w:t>
      </w:r>
      <w:r w:rsidRPr="00F55FF3">
        <w:rPr>
          <w:lang w:val="en-GB"/>
        </w:rPr>
        <w:t>package (</w:t>
      </w:r>
      <w:proofErr w:type="spellStart"/>
      <w:r w:rsidRPr="00F55FF3">
        <w:rPr>
          <w:lang w:val="en-GB"/>
        </w:rPr>
        <w:t>OpenTreeOfLife</w:t>
      </w:r>
      <w:proofErr w:type="spellEnd"/>
      <w:r w:rsidRPr="00F55FF3">
        <w:rPr>
          <w:lang w:val="en-GB"/>
        </w:rPr>
        <w:t xml:space="preserve"> </w:t>
      </w:r>
      <w:r w:rsidRPr="00F55FF3">
        <w:rPr>
          <w:i/>
          <w:lang w:val="en-GB"/>
        </w:rPr>
        <w:t xml:space="preserve">et al. </w:t>
      </w:r>
      <w:r w:rsidRPr="00F55FF3">
        <w:rPr>
          <w:lang w:val="en-GB"/>
        </w:rPr>
        <w:t>2019</w:t>
      </w:r>
      <w:proofErr w:type="gramStart"/>
      <w:r w:rsidRPr="00F55FF3">
        <w:rPr>
          <w:lang w:val="en-GB"/>
        </w:rPr>
        <w:t>) .</w:t>
      </w:r>
      <w:proofErr w:type="gramEnd"/>
    </w:p>
    <w:p w14:paraId="3C9BD7D1" w14:textId="2D42006A" w:rsidR="006E0DF8" w:rsidRPr="00F55FF3" w:rsidRDefault="006968D4">
      <w:pPr>
        <w:spacing w:after="303"/>
        <w:ind w:left="17" w:right="7" w:firstLine="7"/>
        <w:rPr>
          <w:lang w:val="en-GB"/>
        </w:rPr>
      </w:pPr>
      <w:r w:rsidRPr="00F55FF3">
        <w:rPr>
          <w:lang w:val="en-GB"/>
        </w:rPr>
        <w:t xml:space="preserve">statistical robustness and </w:t>
      </w:r>
      <w:proofErr w:type="spellStart"/>
      <w:r w:rsidRPr="00F55FF3">
        <w:rPr>
          <w:lang w:val="en-GB"/>
        </w:rPr>
        <w:t>representativ</w:t>
      </w:r>
      <w:ins w:id="171" w:author="Jérôme Spitz" w:date="2021-05-10T10:31:00Z">
        <w:r w:rsidR="00CC5000">
          <w:rPr>
            <w:lang w:val="en-GB"/>
          </w:rPr>
          <w:t>t</w:t>
        </w:r>
      </w:ins>
      <w:r w:rsidRPr="00F55FF3">
        <w:rPr>
          <w:lang w:val="en-GB"/>
        </w:rPr>
        <w:t>iy</w:t>
      </w:r>
      <w:proofErr w:type="spellEnd"/>
      <w:r w:rsidRPr="00F55FF3">
        <w:rPr>
          <w:lang w:val="en-GB"/>
        </w:rPr>
        <w:t>, at least 20 individuals were measured for each species</w:t>
      </w:r>
      <w:del w:id="172" w:author="Jérôme Spitz" w:date="2021-05-10T10:34:00Z">
        <w:r w:rsidRPr="00F55FF3" w:rsidDel="00CC5000">
          <w:rPr>
            <w:lang w:val="en-GB"/>
          </w:rPr>
          <w:delText>.</w:delText>
        </w:r>
      </w:del>
      <w:r w:rsidRPr="00F55FF3">
        <w:rPr>
          <w:lang w:val="en-GB"/>
        </w:rPr>
        <w:t xml:space="preserve"> </w:t>
      </w:r>
      <w:ins w:id="173" w:author="Jérôme Spitz" w:date="2021-05-10T10:34:00Z">
        <w:r w:rsidR="00CC5000">
          <w:rPr>
            <w:lang w:val="en-GB"/>
          </w:rPr>
          <w:t>(</w:t>
        </w:r>
      </w:ins>
      <w:del w:id="174" w:author="Jérôme Spitz" w:date="2021-05-10T10:34:00Z">
        <w:r w:rsidRPr="00F55FF3" w:rsidDel="00CC5000">
          <w:rPr>
            <w:lang w:val="en-GB"/>
          </w:rPr>
          <w:delText xml:space="preserve">To this end, additional measurements were performed during this study leading to the individual number in </w:delText>
        </w:r>
      </w:del>
      <w:r w:rsidRPr="00F55FF3">
        <w:rPr>
          <w:lang w:val="en-GB"/>
        </w:rPr>
        <w:t>Table 1</w:t>
      </w:r>
      <w:ins w:id="175" w:author="Jérôme Spitz" w:date="2021-05-10T10:34:00Z">
        <w:r w:rsidR="00CC5000">
          <w:rPr>
            <w:lang w:val="en-GB"/>
          </w:rPr>
          <w:t>)</w:t>
        </w:r>
      </w:ins>
      <w:r w:rsidRPr="00F55FF3">
        <w:rPr>
          <w:lang w:val="en-GB"/>
        </w:rPr>
        <w:t>.</w:t>
      </w:r>
    </w:p>
    <w:p w14:paraId="41B32EA3" w14:textId="77777777" w:rsidR="006E0DF8" w:rsidRPr="00F55FF3" w:rsidRDefault="006968D4">
      <w:pPr>
        <w:spacing w:after="0" w:line="259" w:lineRule="auto"/>
        <w:ind w:left="13" w:right="14" w:hanging="10"/>
        <w:jc w:val="center"/>
        <w:rPr>
          <w:lang w:val="en-GB"/>
        </w:rPr>
      </w:pPr>
      <w:r w:rsidRPr="00F55FF3">
        <w:rPr>
          <w:lang w:val="en-GB"/>
        </w:rPr>
        <w:t xml:space="preserve">Table 1: Species individual count and </w:t>
      </w:r>
      <w:commentRangeStart w:id="176"/>
      <w:r w:rsidRPr="00F55FF3">
        <w:rPr>
          <w:lang w:val="en-GB"/>
        </w:rPr>
        <w:t>abundance</w:t>
      </w:r>
      <w:commentRangeEnd w:id="176"/>
      <w:r w:rsidR="00CC5000">
        <w:rPr>
          <w:rStyle w:val="Marquedecommentaire"/>
        </w:rPr>
        <w:commentReference w:id="176"/>
      </w:r>
    </w:p>
    <w:tbl>
      <w:tblPr>
        <w:tblStyle w:val="TableGrid"/>
        <w:tblW w:w="5437" w:type="dxa"/>
        <w:tblInd w:w="1849" w:type="dxa"/>
        <w:tblCellMar>
          <w:top w:w="36" w:type="dxa"/>
          <w:right w:w="120" w:type="dxa"/>
        </w:tblCellMar>
        <w:tblLook w:val="04A0" w:firstRow="1" w:lastRow="0" w:firstColumn="1" w:lastColumn="0" w:noHBand="0" w:noVBand="1"/>
      </w:tblPr>
      <w:tblGrid>
        <w:gridCol w:w="2987"/>
        <w:gridCol w:w="823"/>
        <w:gridCol w:w="1627"/>
      </w:tblGrid>
      <w:tr w:rsidR="006E0DF8" w14:paraId="295B0BE6" w14:textId="77777777">
        <w:trPr>
          <w:trHeight w:val="297"/>
        </w:trPr>
        <w:tc>
          <w:tcPr>
            <w:tcW w:w="2986" w:type="dxa"/>
            <w:tcBorders>
              <w:top w:val="single" w:sz="3" w:space="0" w:color="000000"/>
              <w:left w:val="nil"/>
              <w:bottom w:val="single" w:sz="3" w:space="0" w:color="000000"/>
              <w:right w:val="nil"/>
            </w:tcBorders>
          </w:tcPr>
          <w:p w14:paraId="12110885" w14:textId="77777777" w:rsidR="006E0DF8" w:rsidRDefault="006968D4">
            <w:pPr>
              <w:spacing w:after="0" w:line="259" w:lineRule="auto"/>
              <w:ind w:left="120" w:right="0" w:firstLine="0"/>
              <w:jc w:val="left"/>
            </w:pPr>
            <w:proofErr w:type="spellStart"/>
            <w:r>
              <w:rPr>
                <w:i/>
              </w:rPr>
              <w:t>Species</w:t>
            </w:r>
            <w:proofErr w:type="spellEnd"/>
          </w:p>
        </w:tc>
        <w:tc>
          <w:tcPr>
            <w:tcW w:w="823" w:type="dxa"/>
            <w:tcBorders>
              <w:top w:val="single" w:sz="3" w:space="0" w:color="000000"/>
              <w:left w:val="nil"/>
              <w:bottom w:val="single" w:sz="3" w:space="0" w:color="000000"/>
              <w:right w:val="nil"/>
            </w:tcBorders>
          </w:tcPr>
          <w:p w14:paraId="32809FF9" w14:textId="77777777" w:rsidR="006E0DF8" w:rsidRDefault="006968D4">
            <w:pPr>
              <w:spacing w:after="0" w:line="259" w:lineRule="auto"/>
              <w:ind w:left="0" w:right="0" w:firstLine="0"/>
              <w:jc w:val="left"/>
            </w:pPr>
            <w:r>
              <w:t>Count</w:t>
            </w:r>
          </w:p>
        </w:tc>
        <w:tc>
          <w:tcPr>
            <w:tcW w:w="1627" w:type="dxa"/>
            <w:tcBorders>
              <w:top w:val="single" w:sz="3" w:space="0" w:color="000000"/>
              <w:left w:val="nil"/>
              <w:bottom w:val="single" w:sz="3" w:space="0" w:color="000000"/>
              <w:right w:val="nil"/>
            </w:tcBorders>
          </w:tcPr>
          <w:p w14:paraId="0B85DC24" w14:textId="77777777" w:rsidR="006E0DF8" w:rsidRDefault="006968D4">
            <w:pPr>
              <w:spacing w:after="0" w:line="259" w:lineRule="auto"/>
              <w:ind w:left="0" w:right="0" w:firstLine="0"/>
            </w:pPr>
            <w:proofErr w:type="spellStart"/>
            <w:r>
              <w:t>Abundance</w:t>
            </w:r>
            <w:proofErr w:type="spellEnd"/>
            <w:r>
              <w:t xml:space="preserve"> (%)</w:t>
            </w:r>
          </w:p>
        </w:tc>
      </w:tr>
      <w:tr w:rsidR="006E0DF8" w14:paraId="34CA9ACA" w14:textId="77777777">
        <w:trPr>
          <w:trHeight w:val="294"/>
        </w:trPr>
        <w:tc>
          <w:tcPr>
            <w:tcW w:w="2986" w:type="dxa"/>
            <w:tcBorders>
              <w:top w:val="single" w:sz="3" w:space="0" w:color="000000"/>
              <w:left w:val="nil"/>
              <w:bottom w:val="nil"/>
              <w:right w:val="nil"/>
            </w:tcBorders>
          </w:tcPr>
          <w:p w14:paraId="24E44096" w14:textId="77777777" w:rsidR="006E0DF8" w:rsidRDefault="006968D4">
            <w:pPr>
              <w:spacing w:after="0" w:line="259" w:lineRule="auto"/>
              <w:ind w:left="120" w:right="0" w:firstLine="0"/>
              <w:jc w:val="left"/>
            </w:pPr>
            <w:proofErr w:type="spellStart"/>
            <w:r>
              <w:rPr>
                <w:i/>
              </w:rPr>
              <w:lastRenderedPageBreak/>
              <w:t>Arctozenus</w:t>
            </w:r>
            <w:proofErr w:type="spellEnd"/>
            <w:r>
              <w:rPr>
                <w:i/>
              </w:rPr>
              <w:t xml:space="preserve"> </w:t>
            </w:r>
            <w:proofErr w:type="spellStart"/>
            <w:r>
              <w:rPr>
                <w:i/>
              </w:rPr>
              <w:t>risso</w:t>
            </w:r>
            <w:proofErr w:type="spellEnd"/>
          </w:p>
        </w:tc>
        <w:tc>
          <w:tcPr>
            <w:tcW w:w="823" w:type="dxa"/>
            <w:tcBorders>
              <w:top w:val="single" w:sz="3" w:space="0" w:color="000000"/>
              <w:left w:val="nil"/>
              <w:bottom w:val="nil"/>
              <w:right w:val="nil"/>
            </w:tcBorders>
          </w:tcPr>
          <w:p w14:paraId="638E7FA6" w14:textId="77777777" w:rsidR="006E0DF8" w:rsidRDefault="006968D4">
            <w:pPr>
              <w:spacing w:after="0" w:line="259" w:lineRule="auto"/>
              <w:ind w:left="173" w:right="0" w:firstLine="0"/>
              <w:jc w:val="left"/>
            </w:pPr>
            <w:r>
              <w:t>20</w:t>
            </w:r>
          </w:p>
        </w:tc>
        <w:tc>
          <w:tcPr>
            <w:tcW w:w="1627" w:type="dxa"/>
            <w:tcBorders>
              <w:top w:val="single" w:sz="3" w:space="0" w:color="000000"/>
              <w:left w:val="nil"/>
              <w:bottom w:val="nil"/>
              <w:right w:val="nil"/>
            </w:tcBorders>
          </w:tcPr>
          <w:p w14:paraId="6CC3F63E" w14:textId="77777777" w:rsidR="006E0DF8" w:rsidRDefault="006968D4">
            <w:pPr>
              <w:spacing w:after="0" w:line="259" w:lineRule="auto"/>
              <w:ind w:left="0" w:right="0" w:firstLine="0"/>
              <w:jc w:val="center"/>
            </w:pPr>
            <w:r>
              <w:t>7.75</w:t>
            </w:r>
          </w:p>
        </w:tc>
      </w:tr>
      <w:tr w:rsidR="006E0DF8" w14:paraId="5A5ABA1E" w14:textId="77777777">
        <w:trPr>
          <w:trHeight w:val="289"/>
        </w:trPr>
        <w:tc>
          <w:tcPr>
            <w:tcW w:w="2986" w:type="dxa"/>
            <w:tcBorders>
              <w:top w:val="nil"/>
              <w:left w:val="nil"/>
              <w:bottom w:val="nil"/>
              <w:right w:val="nil"/>
            </w:tcBorders>
          </w:tcPr>
          <w:p w14:paraId="5BA1115F" w14:textId="77777777" w:rsidR="006E0DF8" w:rsidRDefault="006968D4">
            <w:pPr>
              <w:spacing w:after="0" w:line="259" w:lineRule="auto"/>
              <w:ind w:left="120" w:right="0" w:firstLine="0"/>
              <w:jc w:val="left"/>
            </w:pPr>
            <w:proofErr w:type="spellStart"/>
            <w:r>
              <w:rPr>
                <w:i/>
              </w:rPr>
              <w:t>Argyropelecus</w:t>
            </w:r>
            <w:proofErr w:type="spellEnd"/>
            <w:r>
              <w:rPr>
                <w:i/>
              </w:rPr>
              <w:t xml:space="preserve"> </w:t>
            </w:r>
            <w:proofErr w:type="spellStart"/>
            <w:r>
              <w:rPr>
                <w:i/>
              </w:rPr>
              <w:t>olfersii</w:t>
            </w:r>
            <w:proofErr w:type="spellEnd"/>
          </w:p>
        </w:tc>
        <w:tc>
          <w:tcPr>
            <w:tcW w:w="823" w:type="dxa"/>
            <w:tcBorders>
              <w:top w:val="nil"/>
              <w:left w:val="nil"/>
              <w:bottom w:val="nil"/>
              <w:right w:val="nil"/>
            </w:tcBorders>
          </w:tcPr>
          <w:p w14:paraId="4D24491F" w14:textId="77777777" w:rsidR="006E0DF8" w:rsidRDefault="006968D4">
            <w:pPr>
              <w:spacing w:after="0" w:line="259" w:lineRule="auto"/>
              <w:ind w:left="173" w:right="0" w:firstLine="0"/>
              <w:jc w:val="left"/>
            </w:pPr>
            <w:r>
              <w:t>37</w:t>
            </w:r>
          </w:p>
        </w:tc>
        <w:tc>
          <w:tcPr>
            <w:tcW w:w="1627" w:type="dxa"/>
            <w:tcBorders>
              <w:top w:val="nil"/>
              <w:left w:val="nil"/>
              <w:bottom w:val="nil"/>
              <w:right w:val="nil"/>
            </w:tcBorders>
          </w:tcPr>
          <w:p w14:paraId="0415FB6A" w14:textId="77777777" w:rsidR="006E0DF8" w:rsidRDefault="006968D4">
            <w:pPr>
              <w:spacing w:after="0" w:line="259" w:lineRule="auto"/>
              <w:ind w:left="0" w:right="0" w:firstLine="0"/>
              <w:jc w:val="center"/>
            </w:pPr>
            <w:r>
              <w:t>14.34</w:t>
            </w:r>
          </w:p>
        </w:tc>
      </w:tr>
      <w:tr w:rsidR="006E0DF8" w14:paraId="661687ED" w14:textId="77777777">
        <w:trPr>
          <w:trHeight w:val="289"/>
        </w:trPr>
        <w:tc>
          <w:tcPr>
            <w:tcW w:w="2986" w:type="dxa"/>
            <w:tcBorders>
              <w:top w:val="nil"/>
              <w:left w:val="nil"/>
              <w:bottom w:val="nil"/>
              <w:right w:val="nil"/>
            </w:tcBorders>
          </w:tcPr>
          <w:p w14:paraId="65A2FBF8" w14:textId="77777777" w:rsidR="006E0DF8" w:rsidRDefault="006968D4">
            <w:pPr>
              <w:spacing w:after="0" w:line="259" w:lineRule="auto"/>
              <w:ind w:left="120" w:right="0" w:firstLine="0"/>
              <w:jc w:val="left"/>
            </w:pPr>
            <w:proofErr w:type="spellStart"/>
            <w:r>
              <w:rPr>
                <w:i/>
              </w:rPr>
              <w:t>Lampanyctus</w:t>
            </w:r>
            <w:proofErr w:type="spellEnd"/>
            <w:r>
              <w:rPr>
                <w:i/>
              </w:rPr>
              <w:t xml:space="preserve"> </w:t>
            </w:r>
            <w:proofErr w:type="spellStart"/>
            <w:r>
              <w:rPr>
                <w:i/>
              </w:rPr>
              <w:t>crocodilus</w:t>
            </w:r>
            <w:proofErr w:type="spellEnd"/>
          </w:p>
        </w:tc>
        <w:tc>
          <w:tcPr>
            <w:tcW w:w="823" w:type="dxa"/>
            <w:tcBorders>
              <w:top w:val="nil"/>
              <w:left w:val="nil"/>
              <w:bottom w:val="nil"/>
              <w:right w:val="nil"/>
            </w:tcBorders>
          </w:tcPr>
          <w:p w14:paraId="38A94896" w14:textId="77777777" w:rsidR="006E0DF8" w:rsidRDefault="006968D4">
            <w:pPr>
              <w:spacing w:after="0" w:line="259" w:lineRule="auto"/>
              <w:ind w:left="173" w:right="0" w:firstLine="0"/>
              <w:jc w:val="left"/>
            </w:pPr>
            <w:r>
              <w:t>39</w:t>
            </w:r>
          </w:p>
        </w:tc>
        <w:tc>
          <w:tcPr>
            <w:tcW w:w="1627" w:type="dxa"/>
            <w:tcBorders>
              <w:top w:val="nil"/>
              <w:left w:val="nil"/>
              <w:bottom w:val="nil"/>
              <w:right w:val="nil"/>
            </w:tcBorders>
          </w:tcPr>
          <w:p w14:paraId="5152871F" w14:textId="77777777" w:rsidR="006E0DF8" w:rsidRDefault="006968D4">
            <w:pPr>
              <w:spacing w:after="0" w:line="259" w:lineRule="auto"/>
              <w:ind w:left="0" w:right="0" w:firstLine="0"/>
              <w:jc w:val="center"/>
            </w:pPr>
            <w:r>
              <w:t>15.12</w:t>
            </w:r>
          </w:p>
        </w:tc>
      </w:tr>
      <w:tr w:rsidR="006E0DF8" w14:paraId="0A531E3A" w14:textId="77777777">
        <w:trPr>
          <w:trHeight w:val="289"/>
        </w:trPr>
        <w:tc>
          <w:tcPr>
            <w:tcW w:w="2986" w:type="dxa"/>
            <w:tcBorders>
              <w:top w:val="nil"/>
              <w:left w:val="nil"/>
              <w:bottom w:val="nil"/>
              <w:right w:val="nil"/>
            </w:tcBorders>
          </w:tcPr>
          <w:p w14:paraId="09697CDF" w14:textId="77777777" w:rsidR="006E0DF8" w:rsidRDefault="006968D4">
            <w:pPr>
              <w:spacing w:after="0" w:line="259" w:lineRule="auto"/>
              <w:ind w:left="120" w:right="0" w:firstLine="0"/>
              <w:jc w:val="left"/>
            </w:pPr>
            <w:proofErr w:type="spellStart"/>
            <w:r>
              <w:rPr>
                <w:i/>
              </w:rPr>
              <w:t>Myctophum</w:t>
            </w:r>
            <w:proofErr w:type="spellEnd"/>
            <w:r>
              <w:rPr>
                <w:i/>
              </w:rPr>
              <w:t xml:space="preserve"> </w:t>
            </w:r>
            <w:proofErr w:type="spellStart"/>
            <w:r>
              <w:rPr>
                <w:i/>
              </w:rPr>
              <w:t>punctatum</w:t>
            </w:r>
            <w:proofErr w:type="spellEnd"/>
          </w:p>
        </w:tc>
        <w:tc>
          <w:tcPr>
            <w:tcW w:w="823" w:type="dxa"/>
            <w:tcBorders>
              <w:top w:val="nil"/>
              <w:left w:val="nil"/>
              <w:bottom w:val="nil"/>
              <w:right w:val="nil"/>
            </w:tcBorders>
          </w:tcPr>
          <w:p w14:paraId="2EE82E76" w14:textId="77777777" w:rsidR="006E0DF8" w:rsidRDefault="006968D4">
            <w:pPr>
              <w:spacing w:after="0" w:line="259" w:lineRule="auto"/>
              <w:ind w:left="173" w:right="0" w:firstLine="0"/>
              <w:jc w:val="left"/>
            </w:pPr>
            <w:r>
              <w:t>25</w:t>
            </w:r>
          </w:p>
        </w:tc>
        <w:tc>
          <w:tcPr>
            <w:tcW w:w="1627" w:type="dxa"/>
            <w:tcBorders>
              <w:top w:val="nil"/>
              <w:left w:val="nil"/>
              <w:bottom w:val="nil"/>
              <w:right w:val="nil"/>
            </w:tcBorders>
          </w:tcPr>
          <w:p w14:paraId="1C4B283B" w14:textId="77777777" w:rsidR="006E0DF8" w:rsidRDefault="006968D4">
            <w:pPr>
              <w:spacing w:after="0" w:line="259" w:lineRule="auto"/>
              <w:ind w:left="0" w:right="0" w:firstLine="0"/>
              <w:jc w:val="center"/>
            </w:pPr>
            <w:r>
              <w:t>9.69</w:t>
            </w:r>
          </w:p>
        </w:tc>
      </w:tr>
      <w:tr w:rsidR="006E0DF8" w14:paraId="0D4186B8" w14:textId="77777777">
        <w:trPr>
          <w:trHeight w:val="289"/>
        </w:trPr>
        <w:tc>
          <w:tcPr>
            <w:tcW w:w="2986" w:type="dxa"/>
            <w:tcBorders>
              <w:top w:val="nil"/>
              <w:left w:val="nil"/>
              <w:bottom w:val="nil"/>
              <w:right w:val="nil"/>
            </w:tcBorders>
          </w:tcPr>
          <w:p w14:paraId="31BB52CA" w14:textId="77777777" w:rsidR="006E0DF8" w:rsidRDefault="006968D4">
            <w:pPr>
              <w:spacing w:after="0" w:line="259" w:lineRule="auto"/>
              <w:ind w:left="120" w:right="0" w:firstLine="0"/>
              <w:jc w:val="left"/>
            </w:pPr>
            <w:proofErr w:type="spellStart"/>
            <w:r>
              <w:rPr>
                <w:i/>
              </w:rPr>
              <w:t>Notoscopelus</w:t>
            </w:r>
            <w:proofErr w:type="spellEnd"/>
            <w:r>
              <w:rPr>
                <w:i/>
              </w:rPr>
              <w:t xml:space="preserve"> </w:t>
            </w:r>
            <w:proofErr w:type="spellStart"/>
            <w:r>
              <w:rPr>
                <w:i/>
              </w:rPr>
              <w:t>kroyeri</w:t>
            </w:r>
            <w:proofErr w:type="spellEnd"/>
          </w:p>
        </w:tc>
        <w:tc>
          <w:tcPr>
            <w:tcW w:w="823" w:type="dxa"/>
            <w:tcBorders>
              <w:top w:val="nil"/>
              <w:left w:val="nil"/>
              <w:bottom w:val="nil"/>
              <w:right w:val="nil"/>
            </w:tcBorders>
          </w:tcPr>
          <w:p w14:paraId="7A63E04D" w14:textId="77777777" w:rsidR="006E0DF8" w:rsidRDefault="006968D4">
            <w:pPr>
              <w:spacing w:after="0" w:line="259" w:lineRule="auto"/>
              <w:ind w:left="173" w:right="0" w:firstLine="0"/>
              <w:jc w:val="left"/>
            </w:pPr>
            <w:r>
              <w:t>36</w:t>
            </w:r>
          </w:p>
        </w:tc>
        <w:tc>
          <w:tcPr>
            <w:tcW w:w="1627" w:type="dxa"/>
            <w:tcBorders>
              <w:top w:val="nil"/>
              <w:left w:val="nil"/>
              <w:bottom w:val="nil"/>
              <w:right w:val="nil"/>
            </w:tcBorders>
          </w:tcPr>
          <w:p w14:paraId="64A0F0C4" w14:textId="77777777" w:rsidR="006E0DF8" w:rsidRDefault="006968D4">
            <w:pPr>
              <w:spacing w:after="0" w:line="259" w:lineRule="auto"/>
              <w:ind w:left="0" w:right="0" w:firstLine="0"/>
              <w:jc w:val="center"/>
            </w:pPr>
            <w:r>
              <w:t>13.95</w:t>
            </w:r>
          </w:p>
        </w:tc>
      </w:tr>
      <w:tr w:rsidR="006E0DF8" w14:paraId="33ABA3CD" w14:textId="77777777">
        <w:trPr>
          <w:trHeight w:val="289"/>
        </w:trPr>
        <w:tc>
          <w:tcPr>
            <w:tcW w:w="2986" w:type="dxa"/>
            <w:tcBorders>
              <w:top w:val="nil"/>
              <w:left w:val="nil"/>
              <w:bottom w:val="nil"/>
              <w:right w:val="nil"/>
            </w:tcBorders>
          </w:tcPr>
          <w:p w14:paraId="25D9E975" w14:textId="77777777" w:rsidR="006E0DF8" w:rsidRDefault="006968D4">
            <w:pPr>
              <w:spacing w:after="0" w:line="259" w:lineRule="auto"/>
              <w:ind w:left="120" w:right="0" w:firstLine="0"/>
              <w:jc w:val="left"/>
            </w:pPr>
            <w:proofErr w:type="spellStart"/>
            <w:r>
              <w:rPr>
                <w:i/>
              </w:rPr>
              <w:t>Searsia</w:t>
            </w:r>
            <w:proofErr w:type="spellEnd"/>
            <w:r>
              <w:rPr>
                <w:i/>
              </w:rPr>
              <w:t xml:space="preserve"> </w:t>
            </w:r>
            <w:proofErr w:type="spellStart"/>
            <w:r>
              <w:rPr>
                <w:i/>
              </w:rPr>
              <w:t>koefoedi</w:t>
            </w:r>
            <w:proofErr w:type="spellEnd"/>
          </w:p>
        </w:tc>
        <w:tc>
          <w:tcPr>
            <w:tcW w:w="823" w:type="dxa"/>
            <w:tcBorders>
              <w:top w:val="nil"/>
              <w:left w:val="nil"/>
              <w:bottom w:val="nil"/>
              <w:right w:val="nil"/>
            </w:tcBorders>
          </w:tcPr>
          <w:p w14:paraId="33DDF237" w14:textId="77777777" w:rsidR="006E0DF8" w:rsidRDefault="006968D4">
            <w:pPr>
              <w:spacing w:after="0" w:line="259" w:lineRule="auto"/>
              <w:ind w:left="233" w:right="0" w:firstLine="0"/>
              <w:jc w:val="left"/>
            </w:pPr>
            <w:r>
              <w:t>5</w:t>
            </w:r>
          </w:p>
        </w:tc>
        <w:tc>
          <w:tcPr>
            <w:tcW w:w="1627" w:type="dxa"/>
            <w:tcBorders>
              <w:top w:val="nil"/>
              <w:left w:val="nil"/>
              <w:bottom w:val="nil"/>
              <w:right w:val="nil"/>
            </w:tcBorders>
          </w:tcPr>
          <w:p w14:paraId="64A1F11C" w14:textId="77777777" w:rsidR="006E0DF8" w:rsidRDefault="006968D4">
            <w:pPr>
              <w:spacing w:after="0" w:line="259" w:lineRule="auto"/>
              <w:ind w:left="0" w:right="0" w:firstLine="0"/>
              <w:jc w:val="center"/>
            </w:pPr>
            <w:r>
              <w:t>1.94</w:t>
            </w:r>
          </w:p>
        </w:tc>
      </w:tr>
      <w:tr w:rsidR="006E0DF8" w14:paraId="7E559447" w14:textId="77777777">
        <w:trPr>
          <w:trHeight w:val="289"/>
        </w:trPr>
        <w:tc>
          <w:tcPr>
            <w:tcW w:w="2986" w:type="dxa"/>
            <w:tcBorders>
              <w:top w:val="nil"/>
              <w:left w:val="nil"/>
              <w:bottom w:val="nil"/>
              <w:right w:val="nil"/>
            </w:tcBorders>
          </w:tcPr>
          <w:p w14:paraId="5AB7C723" w14:textId="77777777" w:rsidR="006E0DF8" w:rsidRDefault="006968D4">
            <w:pPr>
              <w:spacing w:after="0" w:line="259" w:lineRule="auto"/>
              <w:ind w:left="120" w:right="0" w:firstLine="0"/>
              <w:jc w:val="left"/>
            </w:pPr>
            <w:proofErr w:type="spellStart"/>
            <w:r>
              <w:rPr>
                <w:i/>
              </w:rPr>
              <w:t>Xenodermichthys</w:t>
            </w:r>
            <w:proofErr w:type="spellEnd"/>
            <w:r>
              <w:rPr>
                <w:i/>
              </w:rPr>
              <w:t xml:space="preserve"> </w:t>
            </w:r>
            <w:proofErr w:type="spellStart"/>
            <w:r>
              <w:rPr>
                <w:i/>
              </w:rPr>
              <w:t>copei</w:t>
            </w:r>
            <w:proofErr w:type="spellEnd"/>
          </w:p>
        </w:tc>
        <w:tc>
          <w:tcPr>
            <w:tcW w:w="823" w:type="dxa"/>
            <w:tcBorders>
              <w:top w:val="nil"/>
              <w:left w:val="nil"/>
              <w:bottom w:val="nil"/>
              <w:right w:val="nil"/>
            </w:tcBorders>
          </w:tcPr>
          <w:p w14:paraId="575F777C" w14:textId="77777777" w:rsidR="006E0DF8" w:rsidRDefault="006968D4">
            <w:pPr>
              <w:spacing w:after="0" w:line="259" w:lineRule="auto"/>
              <w:ind w:left="173" w:right="0" w:firstLine="0"/>
              <w:jc w:val="left"/>
            </w:pPr>
            <w:r>
              <w:t>38</w:t>
            </w:r>
          </w:p>
        </w:tc>
        <w:tc>
          <w:tcPr>
            <w:tcW w:w="1627" w:type="dxa"/>
            <w:tcBorders>
              <w:top w:val="nil"/>
              <w:left w:val="nil"/>
              <w:bottom w:val="nil"/>
              <w:right w:val="nil"/>
            </w:tcBorders>
          </w:tcPr>
          <w:p w14:paraId="0477ADDC" w14:textId="77777777" w:rsidR="006E0DF8" w:rsidRDefault="006968D4">
            <w:pPr>
              <w:spacing w:after="0" w:line="259" w:lineRule="auto"/>
              <w:ind w:left="0" w:right="0" w:firstLine="0"/>
              <w:jc w:val="center"/>
            </w:pPr>
            <w:r>
              <w:t>14.73</w:t>
            </w:r>
          </w:p>
        </w:tc>
      </w:tr>
      <w:tr w:rsidR="006E0DF8" w14:paraId="55E99DFB" w14:textId="77777777">
        <w:trPr>
          <w:trHeight w:val="289"/>
        </w:trPr>
        <w:tc>
          <w:tcPr>
            <w:tcW w:w="2986" w:type="dxa"/>
            <w:tcBorders>
              <w:top w:val="nil"/>
              <w:left w:val="nil"/>
              <w:bottom w:val="nil"/>
              <w:right w:val="nil"/>
            </w:tcBorders>
          </w:tcPr>
          <w:p w14:paraId="3426734F" w14:textId="77777777" w:rsidR="006E0DF8" w:rsidRDefault="006968D4">
            <w:pPr>
              <w:spacing w:after="0" w:line="259" w:lineRule="auto"/>
              <w:ind w:left="120" w:right="0" w:firstLine="0"/>
              <w:jc w:val="left"/>
            </w:pPr>
            <w:proofErr w:type="spellStart"/>
            <w:r>
              <w:rPr>
                <w:i/>
              </w:rPr>
              <w:t>Ceratoscopelus</w:t>
            </w:r>
            <w:proofErr w:type="spellEnd"/>
            <w:r>
              <w:rPr>
                <w:i/>
              </w:rPr>
              <w:t xml:space="preserve"> </w:t>
            </w:r>
            <w:proofErr w:type="spellStart"/>
            <w:r>
              <w:rPr>
                <w:i/>
              </w:rPr>
              <w:t>maderensis</w:t>
            </w:r>
            <w:proofErr w:type="spellEnd"/>
          </w:p>
        </w:tc>
        <w:tc>
          <w:tcPr>
            <w:tcW w:w="823" w:type="dxa"/>
            <w:tcBorders>
              <w:top w:val="nil"/>
              <w:left w:val="nil"/>
              <w:bottom w:val="nil"/>
              <w:right w:val="nil"/>
            </w:tcBorders>
          </w:tcPr>
          <w:p w14:paraId="42227FEE" w14:textId="77777777" w:rsidR="006E0DF8" w:rsidRDefault="006968D4">
            <w:pPr>
              <w:spacing w:after="0" w:line="259" w:lineRule="auto"/>
              <w:ind w:left="173" w:right="0" w:firstLine="0"/>
              <w:jc w:val="left"/>
            </w:pPr>
            <w:r>
              <w:t>20</w:t>
            </w:r>
          </w:p>
        </w:tc>
        <w:tc>
          <w:tcPr>
            <w:tcW w:w="1627" w:type="dxa"/>
            <w:tcBorders>
              <w:top w:val="nil"/>
              <w:left w:val="nil"/>
              <w:bottom w:val="nil"/>
              <w:right w:val="nil"/>
            </w:tcBorders>
          </w:tcPr>
          <w:p w14:paraId="4092AC52" w14:textId="77777777" w:rsidR="006E0DF8" w:rsidRDefault="006968D4">
            <w:pPr>
              <w:spacing w:after="0" w:line="259" w:lineRule="auto"/>
              <w:ind w:left="0" w:right="0" w:firstLine="0"/>
              <w:jc w:val="center"/>
            </w:pPr>
            <w:r>
              <w:t>7.75</w:t>
            </w:r>
          </w:p>
        </w:tc>
      </w:tr>
      <w:tr w:rsidR="006E0DF8" w14:paraId="0E19C5E5" w14:textId="77777777">
        <w:trPr>
          <w:trHeight w:val="292"/>
        </w:trPr>
        <w:tc>
          <w:tcPr>
            <w:tcW w:w="2986" w:type="dxa"/>
            <w:tcBorders>
              <w:top w:val="nil"/>
              <w:left w:val="nil"/>
              <w:bottom w:val="single" w:sz="3" w:space="0" w:color="000000"/>
              <w:right w:val="nil"/>
            </w:tcBorders>
          </w:tcPr>
          <w:p w14:paraId="7E5E7800" w14:textId="77777777" w:rsidR="006E0DF8" w:rsidRDefault="006968D4">
            <w:pPr>
              <w:spacing w:after="0" w:line="259" w:lineRule="auto"/>
              <w:ind w:left="120" w:right="0" w:firstLine="0"/>
              <w:jc w:val="left"/>
            </w:pPr>
            <w:proofErr w:type="spellStart"/>
            <w:r>
              <w:rPr>
                <w:i/>
              </w:rPr>
              <w:t>Normichthys</w:t>
            </w:r>
            <w:proofErr w:type="spellEnd"/>
            <w:r>
              <w:rPr>
                <w:i/>
              </w:rPr>
              <w:t xml:space="preserve"> </w:t>
            </w:r>
            <w:proofErr w:type="spellStart"/>
            <w:r>
              <w:rPr>
                <w:i/>
              </w:rPr>
              <w:t>operosus</w:t>
            </w:r>
            <w:proofErr w:type="spellEnd"/>
          </w:p>
        </w:tc>
        <w:tc>
          <w:tcPr>
            <w:tcW w:w="823" w:type="dxa"/>
            <w:tcBorders>
              <w:top w:val="nil"/>
              <w:left w:val="nil"/>
              <w:bottom w:val="single" w:sz="3" w:space="0" w:color="000000"/>
              <w:right w:val="nil"/>
            </w:tcBorders>
          </w:tcPr>
          <w:p w14:paraId="092EA5B1" w14:textId="77777777" w:rsidR="006E0DF8" w:rsidRDefault="006968D4">
            <w:pPr>
              <w:spacing w:after="0" w:line="259" w:lineRule="auto"/>
              <w:ind w:left="173" w:right="0" w:firstLine="0"/>
              <w:jc w:val="left"/>
            </w:pPr>
            <w:r>
              <w:t>38</w:t>
            </w:r>
          </w:p>
        </w:tc>
        <w:tc>
          <w:tcPr>
            <w:tcW w:w="1627" w:type="dxa"/>
            <w:tcBorders>
              <w:top w:val="nil"/>
              <w:left w:val="nil"/>
              <w:bottom w:val="single" w:sz="3" w:space="0" w:color="000000"/>
              <w:right w:val="nil"/>
            </w:tcBorders>
          </w:tcPr>
          <w:p w14:paraId="5D973D5B" w14:textId="77777777" w:rsidR="006E0DF8" w:rsidRDefault="006968D4">
            <w:pPr>
              <w:spacing w:after="0" w:line="259" w:lineRule="auto"/>
              <w:ind w:left="0" w:right="0" w:firstLine="0"/>
              <w:jc w:val="center"/>
            </w:pPr>
            <w:r>
              <w:t>14.73</w:t>
            </w:r>
          </w:p>
        </w:tc>
      </w:tr>
    </w:tbl>
    <w:p w14:paraId="4F0FF08A" w14:textId="77777777" w:rsidR="00CC5000" w:rsidRDefault="00CC5000">
      <w:pPr>
        <w:spacing w:after="459"/>
        <w:ind w:left="17" w:right="7" w:firstLine="359"/>
        <w:rPr>
          <w:ins w:id="177" w:author="Jérôme Spitz" w:date="2021-05-10T10:32:00Z"/>
          <w:lang w:val="en-GB"/>
        </w:rPr>
      </w:pPr>
    </w:p>
    <w:p w14:paraId="0DC9A302" w14:textId="47A2E3F4" w:rsidR="006E0DF8" w:rsidRPr="00F55FF3" w:rsidRDefault="006968D4">
      <w:pPr>
        <w:spacing w:after="459"/>
        <w:ind w:left="17" w:right="7" w:firstLine="359"/>
        <w:rPr>
          <w:lang w:val="en-GB"/>
        </w:rPr>
      </w:pPr>
      <w:r w:rsidRPr="00F55FF3">
        <w:rPr>
          <w:lang w:val="en-GB"/>
        </w:rPr>
        <w:t xml:space="preserve">Following what had been made on similar studies and according to our measurements, a total of 21 functional traits were computed from morphological measurements and informs on 3 main functions: food acquisition, swimming </w:t>
      </w:r>
      <w:proofErr w:type="spellStart"/>
      <w:r w:rsidRPr="00F55FF3">
        <w:rPr>
          <w:lang w:val="en-GB"/>
        </w:rPr>
        <w:t>behavior</w:t>
      </w:r>
      <w:proofErr w:type="spellEnd"/>
      <w:r w:rsidRPr="00F55FF3">
        <w:rPr>
          <w:lang w:val="en-GB"/>
        </w:rPr>
        <w:t xml:space="preserve"> and habitat (see Table 2).</w:t>
      </w:r>
    </w:p>
    <w:p w14:paraId="0B7F3BC7" w14:textId="77777777" w:rsidR="006E0DF8" w:rsidRPr="00F55FF3" w:rsidRDefault="006968D4">
      <w:pPr>
        <w:pStyle w:val="Titre2"/>
        <w:tabs>
          <w:tab w:val="center" w:pos="1279"/>
        </w:tabs>
        <w:spacing w:after="196"/>
        <w:ind w:left="0" w:firstLine="0"/>
        <w:rPr>
          <w:lang w:val="en-GB"/>
        </w:rPr>
      </w:pPr>
      <w:r w:rsidRPr="00F55FF3">
        <w:rPr>
          <w:lang w:val="en-GB"/>
        </w:rPr>
        <w:t>3</w:t>
      </w:r>
      <w:r w:rsidRPr="00F55FF3">
        <w:rPr>
          <w:lang w:val="en-GB"/>
        </w:rPr>
        <w:tab/>
        <w:t>Data analysis</w:t>
      </w:r>
    </w:p>
    <w:p w14:paraId="2B24EFAD" w14:textId="77777777" w:rsidR="006E0DF8" w:rsidRPr="00F55FF3" w:rsidRDefault="006968D4">
      <w:pPr>
        <w:spacing w:line="259" w:lineRule="auto"/>
        <w:ind w:left="17" w:right="7" w:firstLine="0"/>
        <w:rPr>
          <w:lang w:val="en-GB"/>
        </w:rPr>
      </w:pPr>
      <w:r w:rsidRPr="00F55FF3">
        <w:rPr>
          <w:lang w:val="en-GB"/>
        </w:rPr>
        <w:t>All data analysis were performed using R version 4.0.3 R Core Team (2021).</w:t>
      </w:r>
    </w:p>
    <w:p w14:paraId="430B8408" w14:textId="77777777" w:rsidR="006E0DF8" w:rsidRDefault="006968D4">
      <w:pPr>
        <w:spacing w:after="0" w:line="259" w:lineRule="auto"/>
        <w:ind w:left="857" w:right="0" w:firstLine="0"/>
        <w:jc w:val="left"/>
      </w:pPr>
      <w:r>
        <w:rPr>
          <w:rFonts w:ascii="Calibri" w:eastAsia="Calibri" w:hAnsi="Calibri" w:cs="Calibri"/>
          <w:noProof/>
          <w:sz w:val="22"/>
        </w:rPr>
        <w:lastRenderedPageBreak/>
        <mc:AlternateContent>
          <mc:Choice Requires="wpg">
            <w:drawing>
              <wp:inline distT="0" distB="0" distL="0" distR="0" wp14:anchorId="427144EF" wp14:editId="66001CC4">
                <wp:extent cx="4791903" cy="13245518"/>
                <wp:effectExtent l="0" t="0" r="8890" b="0"/>
                <wp:docPr id="15978" name="Group 15978"/>
                <wp:cNvGraphicFramePr/>
                <a:graphic xmlns:a="http://schemas.openxmlformats.org/drawingml/2006/main">
                  <a:graphicData uri="http://schemas.microsoft.com/office/word/2010/wordprocessingGroup">
                    <wpg:wgp>
                      <wpg:cNvGrpSpPr/>
                      <wpg:grpSpPr>
                        <a:xfrm>
                          <a:off x="0" y="0"/>
                          <a:ext cx="4791903" cy="13245518"/>
                          <a:chOff x="-10889" y="-1918244"/>
                          <a:chExt cx="4791903" cy="13245518"/>
                        </a:xfrm>
                      </wpg:grpSpPr>
                      <wps:wsp>
                        <wps:cNvPr id="1221" name="Rectangle 1221"/>
                        <wps:cNvSpPr/>
                        <wps:spPr>
                          <a:xfrm rot="-5399999">
                            <a:off x="-230899" y="8507255"/>
                            <a:ext cx="645790" cy="183695"/>
                          </a:xfrm>
                          <a:prstGeom prst="rect">
                            <a:avLst/>
                          </a:prstGeom>
                          <a:ln>
                            <a:noFill/>
                          </a:ln>
                        </wps:spPr>
                        <wps:txbx>
                          <w:txbxContent>
                            <w:p w14:paraId="57034B0F" w14:textId="77777777" w:rsidR="006E0DF8" w:rsidRDefault="006968D4">
                              <w:pPr>
                                <w:spacing w:after="160" w:line="259" w:lineRule="auto"/>
                                <w:ind w:left="0" w:right="0" w:firstLine="0"/>
                                <w:jc w:val="left"/>
                              </w:pPr>
                              <w:r>
                                <w:t>Table2:</w:t>
                              </w:r>
                            </w:p>
                          </w:txbxContent>
                        </wps:txbx>
                        <wps:bodyPr horzOverflow="overflow" vert="horz" lIns="0" tIns="0" rIns="0" bIns="0" rtlCol="0">
                          <a:noAutofit/>
                        </wps:bodyPr>
                      </wps:wsp>
                      <wps:wsp>
                        <wps:cNvPr id="1222" name="Rectangle 1222"/>
                        <wps:cNvSpPr/>
                        <wps:spPr>
                          <a:xfrm rot="16200000">
                            <a:off x="-4224707" y="4101705"/>
                            <a:ext cx="8611330" cy="183694"/>
                          </a:xfrm>
                          <a:prstGeom prst="rect">
                            <a:avLst/>
                          </a:prstGeom>
                          <a:ln>
                            <a:noFill/>
                          </a:ln>
                        </wps:spPr>
                        <wps:txbx>
                          <w:txbxContent>
                            <w:p w14:paraId="61110E22" w14:textId="4E9DDB88" w:rsidR="006E0DF8" w:rsidRPr="007405BF" w:rsidRDefault="006968D4">
                              <w:pPr>
                                <w:spacing w:after="160" w:line="259" w:lineRule="auto"/>
                                <w:ind w:left="0" w:right="0" w:firstLine="0"/>
                                <w:jc w:val="left"/>
                                <w:rPr>
                                  <w:lang w:val="en-GB"/>
                                </w:rPr>
                              </w:pPr>
                              <w:r w:rsidRPr="007405BF">
                                <w:rPr>
                                  <w:lang w:val="en-GB"/>
                                </w:rPr>
                                <w:t>Description</w:t>
                              </w:r>
                              <w:r w:rsidR="007405BF">
                                <w:rPr>
                                  <w:lang w:val="en-GB"/>
                                </w:rPr>
                                <w:t xml:space="preserve"> </w:t>
                              </w:r>
                              <w:r w:rsidRPr="007405BF">
                                <w:rPr>
                                  <w:lang w:val="en-GB"/>
                                </w:rPr>
                                <w:t>and</w:t>
                              </w:r>
                              <w:r w:rsidR="007405BF">
                                <w:rPr>
                                  <w:lang w:val="en-GB"/>
                                </w:rPr>
                                <w:t xml:space="preserve"> </w:t>
                              </w:r>
                              <w:r w:rsidRPr="007405BF">
                                <w:rPr>
                                  <w:lang w:val="en-GB"/>
                                </w:rPr>
                                <w:t>formulas</w:t>
                              </w:r>
                              <w:r w:rsidR="007405BF">
                                <w:rPr>
                                  <w:lang w:val="en-GB"/>
                                </w:rPr>
                                <w:t xml:space="preserve"> </w:t>
                              </w:r>
                              <w:r w:rsidRPr="007405BF">
                                <w:rPr>
                                  <w:lang w:val="en-GB"/>
                                </w:rPr>
                                <w:t>of</w:t>
                              </w:r>
                              <w:r w:rsidR="007405BF">
                                <w:rPr>
                                  <w:lang w:val="en-GB"/>
                                </w:rPr>
                                <w:t xml:space="preserve"> </w:t>
                              </w:r>
                              <w:r w:rsidRPr="007405BF">
                                <w:rPr>
                                  <w:lang w:val="en-GB"/>
                                </w:rPr>
                                <w:t>the</w:t>
                              </w:r>
                              <w:r w:rsidR="007405BF">
                                <w:rPr>
                                  <w:lang w:val="en-GB"/>
                                </w:rPr>
                                <w:t xml:space="preserve"> </w:t>
                              </w:r>
                              <w:r w:rsidRPr="007405BF">
                                <w:rPr>
                                  <w:lang w:val="en-GB"/>
                                </w:rPr>
                                <w:t>functionals</w:t>
                              </w:r>
                              <w:r w:rsidR="007405BF">
                                <w:rPr>
                                  <w:lang w:val="en-GB"/>
                                </w:rPr>
                                <w:t xml:space="preserve"> </w:t>
                              </w:r>
                              <w:r w:rsidRPr="007405BF">
                                <w:rPr>
                                  <w:lang w:val="en-GB"/>
                                </w:rPr>
                                <w:t>traits</w:t>
                              </w:r>
                              <w:r w:rsidR="007405BF">
                                <w:rPr>
                                  <w:lang w:val="en-GB"/>
                                </w:rPr>
                                <w:t xml:space="preserve"> </w:t>
                              </w:r>
                              <w:r w:rsidRPr="007405BF">
                                <w:rPr>
                                  <w:lang w:val="en-GB"/>
                                </w:rPr>
                                <w:t>computed</w:t>
                              </w:r>
                              <w:r w:rsidR="007405BF" w:rsidRPr="007405BF">
                                <w:rPr>
                                  <w:lang w:val="en-GB"/>
                                </w:rPr>
                                <w:t xml:space="preserve"> </w:t>
                              </w:r>
                              <w:r w:rsidRPr="007405BF">
                                <w:rPr>
                                  <w:lang w:val="en-GB"/>
                                </w:rPr>
                                <w:t>from</w:t>
                              </w:r>
                              <w:r w:rsidR="007405BF" w:rsidRPr="007405BF">
                                <w:rPr>
                                  <w:lang w:val="en-GB"/>
                                </w:rPr>
                                <w:t xml:space="preserve"> </w:t>
                              </w:r>
                              <w:r w:rsidRPr="007405BF">
                                <w:rPr>
                                  <w:lang w:val="en-GB"/>
                                </w:rPr>
                                <w:t>morphological</w:t>
                              </w:r>
                              <w:r w:rsidR="007405BF" w:rsidRPr="007405BF">
                                <w:rPr>
                                  <w:lang w:val="en-GB"/>
                                </w:rPr>
                                <w:t xml:space="preserve"> </w:t>
                              </w:r>
                              <w:r w:rsidRPr="007405BF">
                                <w:rPr>
                                  <w:lang w:val="en-GB"/>
                                </w:rPr>
                                <w:t>measurements</w:t>
                              </w:r>
                              <w:r w:rsidR="007405BF" w:rsidRPr="007405BF">
                                <w:rPr>
                                  <w:lang w:val="en-GB"/>
                                </w:rPr>
                                <w:t xml:space="preserve"> </w:t>
                              </w:r>
                              <w:r w:rsidRPr="007405BF">
                                <w:rPr>
                                  <w:lang w:val="en-GB"/>
                                </w:rPr>
                                <w:t>,following(</w:t>
                              </w:r>
                            </w:p>
                          </w:txbxContent>
                        </wps:txbx>
                        <wps:bodyPr horzOverflow="overflow" vert="horz" lIns="0" tIns="0" rIns="0" bIns="0" rtlCol="0">
                          <a:noAutofit/>
                        </wps:bodyPr>
                      </wps:wsp>
                      <wps:wsp>
                        <wps:cNvPr id="1223" name="Rectangle 1223"/>
                        <wps:cNvSpPr/>
                        <wps:spPr>
                          <a:xfrm rot="-5399999">
                            <a:off x="-210907" y="1519908"/>
                            <a:ext cx="605806" cy="183694"/>
                          </a:xfrm>
                          <a:prstGeom prst="rect">
                            <a:avLst/>
                          </a:prstGeom>
                          <a:ln>
                            <a:noFill/>
                          </a:ln>
                        </wps:spPr>
                        <wps:txbx>
                          <w:txbxContent>
                            <w:p w14:paraId="5BC8DFC1" w14:textId="77777777" w:rsidR="006E0DF8" w:rsidRDefault="006968D4">
                              <w:pPr>
                                <w:spacing w:after="160" w:line="259" w:lineRule="auto"/>
                                <w:ind w:left="0" w:right="0" w:firstLine="0"/>
                                <w:jc w:val="left"/>
                              </w:pPr>
                              <w:r>
                                <w:t>Albouy</w:t>
                              </w:r>
                            </w:p>
                          </w:txbxContent>
                        </wps:txbx>
                        <wps:bodyPr horzOverflow="overflow" vert="horz" lIns="0" tIns="0" rIns="0" bIns="0" rtlCol="0">
                          <a:noAutofit/>
                        </wps:bodyPr>
                      </wps:wsp>
                      <wps:wsp>
                        <wps:cNvPr id="1224" name="Rectangle 1224"/>
                        <wps:cNvSpPr/>
                        <wps:spPr>
                          <a:xfrm rot="-5399999">
                            <a:off x="-106253" y="1136629"/>
                            <a:ext cx="396399" cy="183891"/>
                          </a:xfrm>
                          <a:prstGeom prst="rect">
                            <a:avLst/>
                          </a:prstGeom>
                          <a:ln>
                            <a:noFill/>
                          </a:ln>
                        </wps:spPr>
                        <wps:txbx>
                          <w:txbxContent>
                            <w:p w14:paraId="6C859855" w14:textId="77777777" w:rsidR="006E0DF8" w:rsidRDefault="006968D4">
                              <w:pPr>
                                <w:spacing w:after="160" w:line="259" w:lineRule="auto"/>
                                <w:ind w:left="0" w:right="0" w:firstLine="0"/>
                                <w:jc w:val="left"/>
                              </w:pPr>
                              <w:proofErr w:type="spellStart"/>
                              <w:r>
                                <w:rPr>
                                  <w:i/>
                                </w:rPr>
                                <w:t>etal</w:t>
                              </w:r>
                              <w:proofErr w:type="spellEnd"/>
                              <w:r>
                                <w:rPr>
                                  <w:i/>
                                </w:rPr>
                                <w:t>.</w:t>
                              </w:r>
                            </w:p>
                          </w:txbxContent>
                        </wps:txbx>
                        <wps:bodyPr horzOverflow="overflow" vert="horz" lIns="0" tIns="0" rIns="0" bIns="0" rtlCol="0">
                          <a:noAutofit/>
                        </wps:bodyPr>
                      </wps:wsp>
                      <wps:wsp>
                        <wps:cNvPr id="1225" name="Rectangle 1225"/>
                        <wps:cNvSpPr/>
                        <wps:spPr>
                          <a:xfrm rot="-5399999">
                            <a:off x="-106203" y="806338"/>
                            <a:ext cx="396399" cy="183694"/>
                          </a:xfrm>
                          <a:prstGeom prst="rect">
                            <a:avLst/>
                          </a:prstGeom>
                          <a:ln>
                            <a:noFill/>
                          </a:ln>
                        </wps:spPr>
                        <wps:txbx>
                          <w:txbxContent>
                            <w:p w14:paraId="03E7548E" w14:textId="77777777" w:rsidR="006E0DF8" w:rsidRDefault="006968D4">
                              <w:pPr>
                                <w:spacing w:after="160" w:line="259" w:lineRule="auto"/>
                                <w:ind w:left="0" w:right="0" w:firstLine="0"/>
                                <w:jc w:val="left"/>
                              </w:pPr>
                              <w:r>
                                <w:t>2011</w:t>
                              </w:r>
                            </w:p>
                          </w:txbxContent>
                        </wps:txbx>
                        <wps:bodyPr horzOverflow="overflow" vert="horz" lIns="0" tIns="0" rIns="0" bIns="0" rtlCol="0">
                          <a:noAutofit/>
                        </wps:bodyPr>
                      </wps:wsp>
                      <wps:wsp>
                        <wps:cNvPr id="1226" name="Rectangle 1226"/>
                        <wps:cNvSpPr/>
                        <wps:spPr>
                          <a:xfrm rot="-5399999">
                            <a:off x="63926" y="678437"/>
                            <a:ext cx="56138" cy="183694"/>
                          </a:xfrm>
                          <a:prstGeom prst="rect">
                            <a:avLst/>
                          </a:prstGeom>
                          <a:ln>
                            <a:noFill/>
                          </a:ln>
                        </wps:spPr>
                        <wps:txbx>
                          <w:txbxContent>
                            <w:p w14:paraId="069382E5"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27" name="Rectangle 1227"/>
                        <wps:cNvSpPr/>
                        <wps:spPr>
                          <a:xfrm rot="-5399999">
                            <a:off x="-389316" y="150619"/>
                            <a:ext cx="962625" cy="183694"/>
                          </a:xfrm>
                          <a:prstGeom prst="rect">
                            <a:avLst/>
                          </a:prstGeom>
                          <a:ln>
                            <a:noFill/>
                          </a:ln>
                        </wps:spPr>
                        <wps:txbx>
                          <w:txbxContent>
                            <w:p w14:paraId="0472D9BD" w14:textId="77777777" w:rsidR="006E0DF8" w:rsidRDefault="006968D4">
                              <w:pPr>
                                <w:spacing w:after="160" w:line="259" w:lineRule="auto"/>
                                <w:ind w:left="0" w:right="0" w:firstLine="0"/>
                                <w:jc w:val="left"/>
                              </w:pPr>
                              <w:proofErr w:type="spellStart"/>
                              <w:r>
                                <w:t>AneeshKu</w:t>
                              </w:r>
                              <w:proofErr w:type="spellEnd"/>
                              <w:r>
                                <w:t>-</w:t>
                              </w:r>
                            </w:p>
                          </w:txbxContent>
                        </wps:txbx>
                        <wps:bodyPr horzOverflow="overflow" vert="horz" lIns="0" tIns="0" rIns="0" bIns="0" rtlCol="0">
                          <a:noAutofit/>
                        </wps:bodyPr>
                      </wps:wsp>
                      <wps:wsp>
                        <wps:cNvPr id="1228" name="Rectangle 1228"/>
                        <wps:cNvSpPr/>
                        <wps:spPr>
                          <a:xfrm rot="-5399999">
                            <a:off x="118455" y="8668433"/>
                            <a:ext cx="314009" cy="183695"/>
                          </a:xfrm>
                          <a:prstGeom prst="rect">
                            <a:avLst/>
                          </a:prstGeom>
                          <a:ln>
                            <a:noFill/>
                          </a:ln>
                        </wps:spPr>
                        <wps:txbx>
                          <w:txbxContent>
                            <w:p w14:paraId="3CF159E6" w14:textId="77777777" w:rsidR="006E0DF8" w:rsidRDefault="006968D4">
                              <w:pPr>
                                <w:spacing w:after="160" w:line="259" w:lineRule="auto"/>
                                <w:ind w:left="0" w:right="0" w:firstLine="0"/>
                                <w:jc w:val="left"/>
                              </w:pPr>
                              <w:proofErr w:type="spellStart"/>
                              <w:r>
                                <w:t>mar</w:t>
                              </w:r>
                              <w:proofErr w:type="spellEnd"/>
                            </w:p>
                          </w:txbxContent>
                        </wps:txbx>
                        <wps:bodyPr horzOverflow="overflow" vert="horz" lIns="0" tIns="0" rIns="0" bIns="0" rtlCol="0">
                          <a:noAutofit/>
                        </wps:bodyPr>
                      </wps:wsp>
                      <wps:wsp>
                        <wps:cNvPr id="1229" name="Rectangle 1229"/>
                        <wps:cNvSpPr/>
                        <wps:spPr>
                          <a:xfrm rot="-5399999">
                            <a:off x="71656" y="8344727"/>
                            <a:ext cx="407506" cy="183892"/>
                          </a:xfrm>
                          <a:prstGeom prst="rect">
                            <a:avLst/>
                          </a:prstGeom>
                          <a:ln>
                            <a:noFill/>
                          </a:ln>
                        </wps:spPr>
                        <wps:txbx>
                          <w:txbxContent>
                            <w:p w14:paraId="7094A1B7" w14:textId="77777777" w:rsidR="006E0DF8" w:rsidRDefault="006968D4">
                              <w:pPr>
                                <w:spacing w:after="160" w:line="259" w:lineRule="auto"/>
                                <w:ind w:left="0" w:right="0" w:firstLine="0"/>
                                <w:jc w:val="left"/>
                              </w:pPr>
                              <w:proofErr w:type="spellStart"/>
                              <w:r>
                                <w:rPr>
                                  <w:i/>
                                </w:rPr>
                                <w:t>etal</w:t>
                              </w:r>
                              <w:proofErr w:type="spellEnd"/>
                              <w:r>
                                <w:rPr>
                                  <w:i/>
                                </w:rPr>
                                <w:t>.</w:t>
                              </w:r>
                            </w:p>
                          </w:txbxContent>
                        </wps:txbx>
                        <wps:bodyPr horzOverflow="overflow" vert="horz" lIns="0" tIns="0" rIns="0" bIns="0" rtlCol="0">
                          <a:noAutofit/>
                        </wps:bodyPr>
                      </wps:wsp>
                      <wps:wsp>
                        <wps:cNvPr id="1230" name="Rectangle 1230"/>
                        <wps:cNvSpPr/>
                        <wps:spPr>
                          <a:xfrm rot="-5399999">
                            <a:off x="73524" y="7999375"/>
                            <a:ext cx="403871" cy="183695"/>
                          </a:xfrm>
                          <a:prstGeom prst="rect">
                            <a:avLst/>
                          </a:prstGeom>
                          <a:ln>
                            <a:noFill/>
                          </a:ln>
                        </wps:spPr>
                        <wps:txbx>
                          <w:txbxContent>
                            <w:p w14:paraId="3445F4BD" w14:textId="77777777" w:rsidR="006E0DF8" w:rsidRDefault="006968D4">
                              <w:pPr>
                                <w:spacing w:after="160" w:line="259" w:lineRule="auto"/>
                                <w:ind w:left="0" w:right="0" w:firstLine="0"/>
                                <w:jc w:val="left"/>
                              </w:pPr>
                              <w:r>
                                <w:t>2017</w:t>
                              </w:r>
                            </w:p>
                          </w:txbxContent>
                        </wps:txbx>
                        <wps:bodyPr horzOverflow="overflow" vert="horz" lIns="0" tIns="0" rIns="0" bIns="0" rtlCol="0">
                          <a:noAutofit/>
                        </wps:bodyPr>
                      </wps:wsp>
                      <wps:wsp>
                        <wps:cNvPr id="1231" name="Rectangle 1231"/>
                        <wps:cNvSpPr/>
                        <wps:spPr>
                          <a:xfrm rot="-5399999">
                            <a:off x="247391" y="7869571"/>
                            <a:ext cx="56138" cy="183695"/>
                          </a:xfrm>
                          <a:prstGeom prst="rect">
                            <a:avLst/>
                          </a:prstGeom>
                          <a:ln>
                            <a:noFill/>
                          </a:ln>
                        </wps:spPr>
                        <wps:txbx>
                          <w:txbxContent>
                            <w:p w14:paraId="4F044ED2"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32" name="Rectangle 1232"/>
                        <wps:cNvSpPr/>
                        <wps:spPr>
                          <a:xfrm rot="-5399999">
                            <a:off x="-306012" y="7233172"/>
                            <a:ext cx="1162945" cy="183695"/>
                          </a:xfrm>
                          <a:prstGeom prst="rect">
                            <a:avLst/>
                          </a:prstGeom>
                          <a:ln>
                            <a:noFill/>
                          </a:ln>
                        </wps:spPr>
                        <wps:txbx>
                          <w:txbxContent>
                            <w:p w14:paraId="7AE3EDE9" w14:textId="77777777" w:rsidR="006E0DF8" w:rsidRDefault="006968D4">
                              <w:pPr>
                                <w:spacing w:after="160" w:line="259" w:lineRule="auto"/>
                                <w:ind w:left="0" w:right="0" w:firstLine="0"/>
                                <w:jc w:val="left"/>
                              </w:pPr>
                              <w:proofErr w:type="spellStart"/>
                              <w:r>
                                <w:t>Boyle&amp;Horn</w:t>
                              </w:r>
                              <w:proofErr w:type="spellEnd"/>
                            </w:p>
                          </w:txbxContent>
                        </wps:txbx>
                        <wps:bodyPr horzOverflow="overflow" vert="horz" lIns="0" tIns="0" rIns="0" bIns="0" rtlCol="0">
                          <a:noAutofit/>
                        </wps:bodyPr>
                      </wps:wsp>
                      <wps:wsp>
                        <wps:cNvPr id="1233" name="Rectangle 1233"/>
                        <wps:cNvSpPr/>
                        <wps:spPr>
                          <a:xfrm rot="-5399999">
                            <a:off x="73524" y="6697434"/>
                            <a:ext cx="403871" cy="183694"/>
                          </a:xfrm>
                          <a:prstGeom prst="rect">
                            <a:avLst/>
                          </a:prstGeom>
                          <a:ln>
                            <a:noFill/>
                          </a:ln>
                        </wps:spPr>
                        <wps:txbx>
                          <w:txbxContent>
                            <w:p w14:paraId="2FDD5AF5" w14:textId="77777777" w:rsidR="006E0DF8" w:rsidRDefault="006968D4">
                              <w:pPr>
                                <w:spacing w:after="160" w:line="259" w:lineRule="auto"/>
                                <w:ind w:left="0" w:right="0" w:firstLine="0"/>
                                <w:jc w:val="left"/>
                              </w:pPr>
                              <w:r>
                                <w:t>2006</w:t>
                              </w:r>
                            </w:p>
                          </w:txbxContent>
                        </wps:txbx>
                        <wps:bodyPr horzOverflow="overflow" vert="horz" lIns="0" tIns="0" rIns="0" bIns="0" rtlCol="0">
                          <a:noAutofit/>
                        </wps:bodyPr>
                      </wps:wsp>
                      <wps:wsp>
                        <wps:cNvPr id="1234" name="Rectangle 1234"/>
                        <wps:cNvSpPr/>
                        <wps:spPr>
                          <a:xfrm rot="-5399999">
                            <a:off x="247391" y="6567644"/>
                            <a:ext cx="56137" cy="183694"/>
                          </a:xfrm>
                          <a:prstGeom prst="rect">
                            <a:avLst/>
                          </a:prstGeom>
                          <a:ln>
                            <a:noFill/>
                          </a:ln>
                        </wps:spPr>
                        <wps:txbx>
                          <w:txbxContent>
                            <w:p w14:paraId="7C145DED"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35" name="Rectangle 1235"/>
                        <wps:cNvSpPr/>
                        <wps:spPr>
                          <a:xfrm rot="-5399999">
                            <a:off x="-274208" y="5963037"/>
                            <a:ext cx="1099336" cy="183694"/>
                          </a:xfrm>
                          <a:prstGeom prst="rect">
                            <a:avLst/>
                          </a:prstGeom>
                          <a:ln>
                            <a:noFill/>
                          </a:ln>
                        </wps:spPr>
                        <wps:txbx>
                          <w:txbxContent>
                            <w:p w14:paraId="03A65ACD" w14:textId="77777777" w:rsidR="006E0DF8" w:rsidRDefault="006968D4">
                              <w:pPr>
                                <w:spacing w:after="160" w:line="259" w:lineRule="auto"/>
                                <w:ind w:left="0" w:right="0" w:firstLine="0"/>
                                <w:jc w:val="left"/>
                              </w:pPr>
                              <w:proofErr w:type="spellStart"/>
                              <w:r>
                                <w:t>Brind’Amour</w:t>
                              </w:r>
                              <w:proofErr w:type="spellEnd"/>
                            </w:p>
                          </w:txbxContent>
                        </wps:txbx>
                        <wps:bodyPr horzOverflow="overflow" vert="horz" lIns="0" tIns="0" rIns="0" bIns="0" rtlCol="0">
                          <a:noAutofit/>
                        </wps:bodyPr>
                      </wps:wsp>
                      <wps:wsp>
                        <wps:cNvPr id="1236" name="Rectangle 1236"/>
                        <wps:cNvSpPr/>
                        <wps:spPr>
                          <a:xfrm rot="-5399999">
                            <a:off x="71657" y="5441494"/>
                            <a:ext cx="407506" cy="183892"/>
                          </a:xfrm>
                          <a:prstGeom prst="rect">
                            <a:avLst/>
                          </a:prstGeom>
                          <a:ln>
                            <a:noFill/>
                          </a:ln>
                        </wps:spPr>
                        <wps:txbx>
                          <w:txbxContent>
                            <w:p w14:paraId="3E0D7A4A" w14:textId="77777777" w:rsidR="006E0DF8" w:rsidRDefault="006968D4">
                              <w:pPr>
                                <w:spacing w:after="160" w:line="259" w:lineRule="auto"/>
                                <w:ind w:left="0" w:right="0" w:firstLine="0"/>
                                <w:jc w:val="left"/>
                              </w:pPr>
                              <w:proofErr w:type="spellStart"/>
                              <w:r>
                                <w:rPr>
                                  <w:i/>
                                </w:rPr>
                                <w:t>etal</w:t>
                              </w:r>
                              <w:proofErr w:type="spellEnd"/>
                              <w:r>
                                <w:rPr>
                                  <w:i/>
                                </w:rPr>
                                <w:t>.</w:t>
                              </w:r>
                            </w:p>
                          </w:txbxContent>
                        </wps:txbx>
                        <wps:bodyPr horzOverflow="overflow" vert="horz" lIns="0" tIns="0" rIns="0" bIns="0" rtlCol="0">
                          <a:noAutofit/>
                        </wps:bodyPr>
                      </wps:wsp>
                      <wps:wsp>
                        <wps:cNvPr id="1237" name="Rectangle 1237"/>
                        <wps:cNvSpPr/>
                        <wps:spPr>
                          <a:xfrm rot="-5399999">
                            <a:off x="73524" y="5096142"/>
                            <a:ext cx="403870" cy="183694"/>
                          </a:xfrm>
                          <a:prstGeom prst="rect">
                            <a:avLst/>
                          </a:prstGeom>
                          <a:ln>
                            <a:noFill/>
                          </a:ln>
                        </wps:spPr>
                        <wps:txbx>
                          <w:txbxContent>
                            <w:p w14:paraId="307AF7E4" w14:textId="77777777" w:rsidR="006E0DF8" w:rsidRDefault="006968D4">
                              <w:pPr>
                                <w:spacing w:after="160" w:line="259" w:lineRule="auto"/>
                                <w:ind w:left="0" w:right="0" w:firstLine="0"/>
                                <w:jc w:val="left"/>
                              </w:pPr>
                              <w:r>
                                <w:t>2016</w:t>
                              </w:r>
                            </w:p>
                          </w:txbxContent>
                        </wps:txbx>
                        <wps:bodyPr horzOverflow="overflow" vert="horz" lIns="0" tIns="0" rIns="0" bIns="0" rtlCol="0">
                          <a:noAutofit/>
                        </wps:bodyPr>
                      </wps:wsp>
                      <wps:wsp>
                        <wps:cNvPr id="1238" name="Rectangle 1238"/>
                        <wps:cNvSpPr/>
                        <wps:spPr>
                          <a:xfrm rot="-5399999">
                            <a:off x="247391" y="4966351"/>
                            <a:ext cx="56138" cy="183694"/>
                          </a:xfrm>
                          <a:prstGeom prst="rect">
                            <a:avLst/>
                          </a:prstGeom>
                          <a:ln>
                            <a:noFill/>
                          </a:ln>
                        </wps:spPr>
                        <wps:txbx>
                          <w:txbxContent>
                            <w:p w14:paraId="16750369"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39" name="Rectangle 1239"/>
                        <wps:cNvSpPr/>
                        <wps:spPr>
                          <a:xfrm rot="-5399999">
                            <a:off x="-77825" y="4558127"/>
                            <a:ext cx="706572" cy="183694"/>
                          </a:xfrm>
                          <a:prstGeom prst="rect">
                            <a:avLst/>
                          </a:prstGeom>
                          <a:ln>
                            <a:noFill/>
                          </a:ln>
                        </wps:spPr>
                        <wps:txbx>
                          <w:txbxContent>
                            <w:p w14:paraId="6FC70AE5" w14:textId="77777777" w:rsidR="006E0DF8" w:rsidRDefault="006968D4">
                              <w:pPr>
                                <w:spacing w:after="160" w:line="259" w:lineRule="auto"/>
                                <w:ind w:left="0" w:right="0" w:firstLine="0"/>
                                <w:jc w:val="left"/>
                              </w:pPr>
                              <w:proofErr w:type="spellStart"/>
                              <w:r>
                                <w:t>Diderich</w:t>
                              </w:r>
                              <w:proofErr w:type="spellEnd"/>
                            </w:p>
                          </w:txbxContent>
                        </wps:txbx>
                        <wps:bodyPr horzOverflow="overflow" vert="horz" lIns="0" tIns="0" rIns="0" bIns="0" rtlCol="0">
                          <a:noAutofit/>
                        </wps:bodyPr>
                      </wps:wsp>
                      <wps:wsp>
                        <wps:cNvPr id="1240" name="Rectangle 1240"/>
                        <wps:cNvSpPr/>
                        <wps:spPr>
                          <a:xfrm rot="-5399999">
                            <a:off x="73524" y="4137469"/>
                            <a:ext cx="403870" cy="183694"/>
                          </a:xfrm>
                          <a:prstGeom prst="rect">
                            <a:avLst/>
                          </a:prstGeom>
                          <a:ln>
                            <a:noFill/>
                          </a:ln>
                        </wps:spPr>
                        <wps:txbx>
                          <w:txbxContent>
                            <w:p w14:paraId="2C65C22A" w14:textId="77777777" w:rsidR="006E0DF8" w:rsidRDefault="006968D4">
                              <w:pPr>
                                <w:spacing w:after="160" w:line="259" w:lineRule="auto"/>
                                <w:ind w:left="0" w:right="0" w:firstLine="0"/>
                                <w:jc w:val="left"/>
                              </w:pPr>
                              <w:r>
                                <w:t>2006</w:t>
                              </w:r>
                            </w:p>
                          </w:txbxContent>
                        </wps:txbx>
                        <wps:bodyPr horzOverflow="overflow" vert="horz" lIns="0" tIns="0" rIns="0" bIns="0" rtlCol="0">
                          <a:noAutofit/>
                        </wps:bodyPr>
                      </wps:wsp>
                      <wps:wsp>
                        <wps:cNvPr id="1241" name="Rectangle 1241"/>
                        <wps:cNvSpPr/>
                        <wps:spPr>
                          <a:xfrm rot="-5399999">
                            <a:off x="247391" y="4007679"/>
                            <a:ext cx="56138" cy="183694"/>
                          </a:xfrm>
                          <a:prstGeom prst="rect">
                            <a:avLst/>
                          </a:prstGeom>
                          <a:ln>
                            <a:noFill/>
                          </a:ln>
                        </wps:spPr>
                        <wps:txbx>
                          <w:txbxContent>
                            <w:p w14:paraId="013B03EC"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42" name="Rectangle 1242"/>
                        <wps:cNvSpPr/>
                        <wps:spPr>
                          <a:xfrm rot="-5399999">
                            <a:off x="-21788" y="3655492"/>
                            <a:ext cx="594497" cy="183694"/>
                          </a:xfrm>
                          <a:prstGeom prst="rect">
                            <a:avLst/>
                          </a:prstGeom>
                          <a:ln>
                            <a:noFill/>
                          </a:ln>
                        </wps:spPr>
                        <wps:txbx>
                          <w:txbxContent>
                            <w:p w14:paraId="6601B5BE" w14:textId="77777777" w:rsidR="006E0DF8" w:rsidRDefault="006968D4">
                              <w:pPr>
                                <w:spacing w:after="160" w:line="259" w:lineRule="auto"/>
                                <w:ind w:left="0" w:right="0" w:firstLine="0"/>
                                <w:jc w:val="left"/>
                              </w:pPr>
                              <w:proofErr w:type="spellStart"/>
                              <w:r>
                                <w:t>Dumay</w:t>
                              </w:r>
                              <w:proofErr w:type="spellEnd"/>
                            </w:p>
                          </w:txbxContent>
                        </wps:txbx>
                        <wps:bodyPr horzOverflow="overflow" vert="horz" lIns="0" tIns="0" rIns="0" bIns="0" rtlCol="0">
                          <a:noAutofit/>
                        </wps:bodyPr>
                      </wps:wsp>
                      <wps:wsp>
                        <wps:cNvPr id="1243" name="Rectangle 1243"/>
                        <wps:cNvSpPr/>
                        <wps:spPr>
                          <a:xfrm rot="-5399999">
                            <a:off x="71657" y="3261107"/>
                            <a:ext cx="407506" cy="183892"/>
                          </a:xfrm>
                          <a:prstGeom prst="rect">
                            <a:avLst/>
                          </a:prstGeom>
                          <a:ln>
                            <a:noFill/>
                          </a:ln>
                        </wps:spPr>
                        <wps:txbx>
                          <w:txbxContent>
                            <w:p w14:paraId="02AABC10" w14:textId="77777777" w:rsidR="006E0DF8" w:rsidRDefault="006968D4">
                              <w:pPr>
                                <w:spacing w:after="160" w:line="259" w:lineRule="auto"/>
                                <w:ind w:left="0" w:right="0" w:firstLine="0"/>
                                <w:jc w:val="left"/>
                              </w:pPr>
                              <w:proofErr w:type="spellStart"/>
                              <w:r>
                                <w:rPr>
                                  <w:i/>
                                </w:rPr>
                                <w:t>etal</w:t>
                              </w:r>
                              <w:proofErr w:type="spellEnd"/>
                              <w:r>
                                <w:rPr>
                                  <w:i/>
                                </w:rPr>
                                <w:t>.</w:t>
                              </w:r>
                            </w:p>
                          </w:txbxContent>
                        </wps:txbx>
                        <wps:bodyPr horzOverflow="overflow" vert="horz" lIns="0" tIns="0" rIns="0" bIns="0" rtlCol="0">
                          <a:noAutofit/>
                        </wps:bodyPr>
                      </wps:wsp>
                      <wps:wsp>
                        <wps:cNvPr id="1244" name="Rectangle 1244"/>
                        <wps:cNvSpPr/>
                        <wps:spPr>
                          <a:xfrm rot="-5399999">
                            <a:off x="73524" y="2915755"/>
                            <a:ext cx="403871" cy="183694"/>
                          </a:xfrm>
                          <a:prstGeom prst="rect">
                            <a:avLst/>
                          </a:prstGeom>
                          <a:ln>
                            <a:noFill/>
                          </a:ln>
                        </wps:spPr>
                        <wps:txbx>
                          <w:txbxContent>
                            <w:p w14:paraId="14187119" w14:textId="77777777" w:rsidR="006E0DF8" w:rsidRDefault="006968D4">
                              <w:pPr>
                                <w:spacing w:after="160" w:line="259" w:lineRule="auto"/>
                                <w:ind w:left="0" w:right="0" w:firstLine="0"/>
                                <w:jc w:val="left"/>
                              </w:pPr>
                              <w:r>
                                <w:t>2004</w:t>
                              </w:r>
                            </w:p>
                          </w:txbxContent>
                        </wps:txbx>
                        <wps:bodyPr horzOverflow="overflow" vert="horz" lIns="0" tIns="0" rIns="0" bIns="0" rtlCol="0">
                          <a:noAutofit/>
                        </wps:bodyPr>
                      </wps:wsp>
                      <wps:wsp>
                        <wps:cNvPr id="1245" name="Rectangle 1245"/>
                        <wps:cNvSpPr/>
                        <wps:spPr>
                          <a:xfrm rot="-5399999">
                            <a:off x="247390" y="2785964"/>
                            <a:ext cx="56138" cy="183694"/>
                          </a:xfrm>
                          <a:prstGeom prst="rect">
                            <a:avLst/>
                          </a:prstGeom>
                          <a:ln>
                            <a:noFill/>
                          </a:ln>
                        </wps:spPr>
                        <wps:txbx>
                          <w:txbxContent>
                            <w:p w14:paraId="03745950"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46" name="Rectangle 1246"/>
                        <wps:cNvSpPr/>
                        <wps:spPr>
                          <a:xfrm rot="-5399999">
                            <a:off x="28694" y="2484261"/>
                            <a:ext cx="493530" cy="183694"/>
                          </a:xfrm>
                          <a:prstGeom prst="rect">
                            <a:avLst/>
                          </a:prstGeom>
                          <a:ln>
                            <a:noFill/>
                          </a:ln>
                        </wps:spPr>
                        <wps:txbx>
                          <w:txbxContent>
                            <w:p w14:paraId="21BDFFFF" w14:textId="77777777" w:rsidR="006E0DF8" w:rsidRDefault="006968D4">
                              <w:pPr>
                                <w:spacing w:after="160" w:line="259" w:lineRule="auto"/>
                                <w:ind w:left="0" w:right="0" w:firstLine="0"/>
                                <w:jc w:val="left"/>
                              </w:pPr>
                              <w:r>
                                <w:t>Habib</w:t>
                              </w:r>
                            </w:p>
                          </w:txbxContent>
                        </wps:txbx>
                        <wps:bodyPr horzOverflow="overflow" vert="horz" lIns="0" tIns="0" rIns="0" bIns="0" rtlCol="0">
                          <a:noAutofit/>
                        </wps:bodyPr>
                      </wps:wsp>
                      <wps:wsp>
                        <wps:cNvPr id="1247" name="Rectangle 1247"/>
                        <wps:cNvSpPr/>
                        <wps:spPr>
                          <a:xfrm rot="-5399999">
                            <a:off x="71657" y="2115301"/>
                            <a:ext cx="407506" cy="183891"/>
                          </a:xfrm>
                          <a:prstGeom prst="rect">
                            <a:avLst/>
                          </a:prstGeom>
                          <a:ln>
                            <a:noFill/>
                          </a:ln>
                        </wps:spPr>
                        <wps:txbx>
                          <w:txbxContent>
                            <w:p w14:paraId="0FDEE1A9" w14:textId="77777777" w:rsidR="006E0DF8" w:rsidRDefault="006968D4">
                              <w:pPr>
                                <w:spacing w:after="160" w:line="259" w:lineRule="auto"/>
                                <w:ind w:left="0" w:right="0" w:firstLine="0"/>
                                <w:jc w:val="left"/>
                              </w:pPr>
                              <w:proofErr w:type="spellStart"/>
                              <w:r>
                                <w:rPr>
                                  <w:i/>
                                </w:rPr>
                                <w:t>etal</w:t>
                              </w:r>
                              <w:proofErr w:type="spellEnd"/>
                              <w:r>
                                <w:rPr>
                                  <w:i/>
                                </w:rPr>
                                <w:t>.</w:t>
                              </w:r>
                            </w:p>
                          </w:txbxContent>
                        </wps:txbx>
                        <wps:bodyPr horzOverflow="overflow" vert="horz" lIns="0" tIns="0" rIns="0" bIns="0" rtlCol="0">
                          <a:noAutofit/>
                        </wps:bodyPr>
                      </wps:wsp>
                      <wps:wsp>
                        <wps:cNvPr id="1248" name="Rectangle 1248"/>
                        <wps:cNvSpPr/>
                        <wps:spPr>
                          <a:xfrm rot="-5399999">
                            <a:off x="73524" y="1769948"/>
                            <a:ext cx="403870" cy="183694"/>
                          </a:xfrm>
                          <a:prstGeom prst="rect">
                            <a:avLst/>
                          </a:prstGeom>
                          <a:ln>
                            <a:noFill/>
                          </a:ln>
                        </wps:spPr>
                        <wps:txbx>
                          <w:txbxContent>
                            <w:p w14:paraId="7C436799" w14:textId="77777777" w:rsidR="006E0DF8" w:rsidRDefault="006968D4">
                              <w:pPr>
                                <w:spacing w:after="160" w:line="259" w:lineRule="auto"/>
                                <w:ind w:left="0" w:right="0" w:firstLine="0"/>
                                <w:jc w:val="left"/>
                              </w:pPr>
                              <w:r>
                                <w:t>2019</w:t>
                              </w:r>
                            </w:p>
                          </w:txbxContent>
                        </wps:txbx>
                        <wps:bodyPr horzOverflow="overflow" vert="horz" lIns="0" tIns="0" rIns="0" bIns="0" rtlCol="0">
                          <a:noAutofit/>
                        </wps:bodyPr>
                      </wps:wsp>
                      <wps:wsp>
                        <wps:cNvPr id="1249" name="Rectangle 1249"/>
                        <wps:cNvSpPr/>
                        <wps:spPr>
                          <a:xfrm rot="-5399999">
                            <a:off x="247390" y="1640157"/>
                            <a:ext cx="56138" cy="183694"/>
                          </a:xfrm>
                          <a:prstGeom prst="rect">
                            <a:avLst/>
                          </a:prstGeom>
                          <a:ln>
                            <a:noFill/>
                          </a:ln>
                        </wps:spPr>
                        <wps:txbx>
                          <w:txbxContent>
                            <w:p w14:paraId="76AB07CD"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50" name="Rectangle 1250"/>
                        <wps:cNvSpPr/>
                        <wps:spPr>
                          <a:xfrm rot="-5399999">
                            <a:off x="6381" y="1316140"/>
                            <a:ext cx="538157" cy="183694"/>
                          </a:xfrm>
                          <a:prstGeom prst="rect">
                            <a:avLst/>
                          </a:prstGeom>
                          <a:ln>
                            <a:noFill/>
                          </a:ln>
                        </wps:spPr>
                        <wps:txbx>
                          <w:txbxContent>
                            <w:p w14:paraId="208438E8" w14:textId="77777777" w:rsidR="006E0DF8" w:rsidRDefault="006968D4">
                              <w:pPr>
                                <w:spacing w:after="160" w:line="259" w:lineRule="auto"/>
                                <w:ind w:left="0" w:right="0" w:firstLine="0"/>
                                <w:jc w:val="left"/>
                              </w:pPr>
                              <w:proofErr w:type="spellStart"/>
                              <w:r>
                                <w:t>Ibañez</w:t>
                              </w:r>
                              <w:proofErr w:type="spellEnd"/>
                            </w:p>
                          </w:txbxContent>
                        </wps:txbx>
                        <wps:bodyPr horzOverflow="overflow" vert="horz" lIns="0" tIns="0" rIns="0" bIns="0" rtlCol="0">
                          <a:noAutofit/>
                        </wps:bodyPr>
                      </wps:wsp>
                      <wps:wsp>
                        <wps:cNvPr id="1251" name="Rectangle 1251"/>
                        <wps:cNvSpPr/>
                        <wps:spPr>
                          <a:xfrm rot="-5399999">
                            <a:off x="71657" y="935991"/>
                            <a:ext cx="407506" cy="183891"/>
                          </a:xfrm>
                          <a:prstGeom prst="rect">
                            <a:avLst/>
                          </a:prstGeom>
                          <a:ln>
                            <a:noFill/>
                          </a:ln>
                        </wps:spPr>
                        <wps:txbx>
                          <w:txbxContent>
                            <w:p w14:paraId="7470B4B0" w14:textId="77777777" w:rsidR="006E0DF8" w:rsidRDefault="006968D4">
                              <w:pPr>
                                <w:spacing w:after="160" w:line="259" w:lineRule="auto"/>
                                <w:ind w:left="0" w:right="0" w:firstLine="0"/>
                                <w:jc w:val="left"/>
                              </w:pPr>
                              <w:proofErr w:type="spellStart"/>
                              <w:r>
                                <w:rPr>
                                  <w:i/>
                                </w:rPr>
                                <w:t>etal</w:t>
                              </w:r>
                              <w:proofErr w:type="spellEnd"/>
                              <w:r>
                                <w:rPr>
                                  <w:i/>
                                </w:rPr>
                                <w:t>.</w:t>
                              </w:r>
                            </w:p>
                          </w:txbxContent>
                        </wps:txbx>
                        <wps:bodyPr horzOverflow="overflow" vert="horz" lIns="0" tIns="0" rIns="0" bIns="0" rtlCol="0">
                          <a:noAutofit/>
                        </wps:bodyPr>
                      </wps:wsp>
                      <wps:wsp>
                        <wps:cNvPr id="1252" name="Rectangle 1252"/>
                        <wps:cNvSpPr/>
                        <wps:spPr>
                          <a:xfrm rot="-5399999">
                            <a:off x="73524" y="590639"/>
                            <a:ext cx="403870" cy="183694"/>
                          </a:xfrm>
                          <a:prstGeom prst="rect">
                            <a:avLst/>
                          </a:prstGeom>
                          <a:ln>
                            <a:noFill/>
                          </a:ln>
                        </wps:spPr>
                        <wps:txbx>
                          <w:txbxContent>
                            <w:p w14:paraId="3DB3CE3E" w14:textId="77777777" w:rsidR="006E0DF8" w:rsidRDefault="006968D4">
                              <w:pPr>
                                <w:spacing w:after="160" w:line="259" w:lineRule="auto"/>
                                <w:ind w:left="0" w:right="0" w:firstLine="0"/>
                                <w:jc w:val="left"/>
                              </w:pPr>
                              <w:r>
                                <w:t>2007</w:t>
                              </w:r>
                            </w:p>
                          </w:txbxContent>
                        </wps:txbx>
                        <wps:bodyPr horzOverflow="overflow" vert="horz" lIns="0" tIns="0" rIns="0" bIns="0" rtlCol="0">
                          <a:noAutofit/>
                        </wps:bodyPr>
                      </wps:wsp>
                      <wps:wsp>
                        <wps:cNvPr id="1253" name="Rectangle 1253"/>
                        <wps:cNvSpPr/>
                        <wps:spPr>
                          <a:xfrm rot="-5399999">
                            <a:off x="247390" y="460848"/>
                            <a:ext cx="56138" cy="183694"/>
                          </a:xfrm>
                          <a:prstGeom prst="rect">
                            <a:avLst/>
                          </a:prstGeom>
                          <a:ln>
                            <a:noFill/>
                          </a:ln>
                        </wps:spPr>
                        <wps:txbx>
                          <w:txbxContent>
                            <w:p w14:paraId="1E1CBAD5"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54" name="Rectangle 1254"/>
                        <wps:cNvSpPr/>
                        <wps:spPr>
                          <a:xfrm rot="-5399999">
                            <a:off x="-38751" y="91698"/>
                            <a:ext cx="628423" cy="183694"/>
                          </a:xfrm>
                          <a:prstGeom prst="rect">
                            <a:avLst/>
                          </a:prstGeom>
                          <a:ln>
                            <a:noFill/>
                          </a:ln>
                        </wps:spPr>
                        <wps:txbx>
                          <w:txbxContent>
                            <w:p w14:paraId="3A5AEBDC" w14:textId="77777777" w:rsidR="006E0DF8" w:rsidRDefault="006968D4">
                              <w:pPr>
                                <w:spacing w:after="160" w:line="259" w:lineRule="auto"/>
                                <w:ind w:left="0" w:right="0" w:firstLine="0"/>
                                <w:jc w:val="left"/>
                              </w:pPr>
                              <w:proofErr w:type="spellStart"/>
                              <w:r>
                                <w:t>Sibbing</w:t>
                              </w:r>
                              <w:proofErr w:type="spellEnd"/>
                            </w:p>
                          </w:txbxContent>
                        </wps:txbx>
                        <wps:bodyPr horzOverflow="overflow" vert="horz" lIns="0" tIns="0" rIns="0" bIns="0" rtlCol="0">
                          <a:noAutofit/>
                        </wps:bodyPr>
                      </wps:wsp>
                      <wps:wsp>
                        <wps:cNvPr id="1255" name="Rectangle 1255"/>
                        <wps:cNvSpPr/>
                        <wps:spPr>
                          <a:xfrm rot="-5399999">
                            <a:off x="-110736" y="8255778"/>
                            <a:ext cx="1139319" cy="183694"/>
                          </a:xfrm>
                          <a:prstGeom prst="rect">
                            <a:avLst/>
                          </a:prstGeom>
                          <a:ln>
                            <a:noFill/>
                          </a:ln>
                        </wps:spPr>
                        <wps:txbx>
                          <w:txbxContent>
                            <w:p w14:paraId="0CF02370" w14:textId="77777777" w:rsidR="006E0DF8" w:rsidRDefault="006968D4">
                              <w:pPr>
                                <w:spacing w:after="160" w:line="259" w:lineRule="auto"/>
                                <w:ind w:left="0" w:right="0" w:firstLine="0"/>
                                <w:jc w:val="left"/>
                              </w:pPr>
                              <w:r>
                                <w:t>&amp;</w:t>
                              </w:r>
                              <w:proofErr w:type="spellStart"/>
                              <w:r>
                                <w:t>Nagelkerke</w:t>
                              </w:r>
                              <w:proofErr w:type="spellEnd"/>
                            </w:p>
                          </w:txbxContent>
                        </wps:txbx>
                        <wps:bodyPr horzOverflow="overflow" vert="horz" lIns="0" tIns="0" rIns="0" bIns="0" rtlCol="0">
                          <a:noAutofit/>
                        </wps:bodyPr>
                      </wps:wsp>
                      <wps:wsp>
                        <wps:cNvPr id="1256" name="Rectangle 1256"/>
                        <wps:cNvSpPr/>
                        <wps:spPr>
                          <a:xfrm rot="-5399999">
                            <a:off x="256988" y="7728064"/>
                            <a:ext cx="403871" cy="183694"/>
                          </a:xfrm>
                          <a:prstGeom prst="rect">
                            <a:avLst/>
                          </a:prstGeom>
                          <a:ln>
                            <a:noFill/>
                          </a:ln>
                        </wps:spPr>
                        <wps:txbx>
                          <w:txbxContent>
                            <w:p w14:paraId="66E0E96A" w14:textId="77777777" w:rsidR="006E0DF8" w:rsidRDefault="006968D4">
                              <w:pPr>
                                <w:spacing w:after="160" w:line="259" w:lineRule="auto"/>
                                <w:ind w:left="0" w:right="0" w:firstLine="0"/>
                                <w:jc w:val="left"/>
                              </w:pPr>
                              <w:r>
                                <w:t>2000</w:t>
                              </w:r>
                            </w:p>
                          </w:txbxContent>
                        </wps:txbx>
                        <wps:bodyPr horzOverflow="overflow" vert="horz" lIns="0" tIns="0" rIns="0" bIns="0" rtlCol="0">
                          <a:noAutofit/>
                        </wps:bodyPr>
                      </wps:wsp>
                      <wps:wsp>
                        <wps:cNvPr id="1257" name="Rectangle 1257"/>
                        <wps:cNvSpPr/>
                        <wps:spPr>
                          <a:xfrm rot="-5399999">
                            <a:off x="430855" y="7598261"/>
                            <a:ext cx="56137" cy="183694"/>
                          </a:xfrm>
                          <a:prstGeom prst="rect">
                            <a:avLst/>
                          </a:prstGeom>
                          <a:ln>
                            <a:noFill/>
                          </a:ln>
                        </wps:spPr>
                        <wps:txbx>
                          <w:txbxContent>
                            <w:p w14:paraId="67A024DB"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58" name="Rectangle 1258"/>
                        <wps:cNvSpPr/>
                        <wps:spPr>
                          <a:xfrm rot="-5399999">
                            <a:off x="225889" y="7312296"/>
                            <a:ext cx="466067" cy="183694"/>
                          </a:xfrm>
                          <a:prstGeom prst="rect">
                            <a:avLst/>
                          </a:prstGeom>
                          <a:ln>
                            <a:noFill/>
                          </a:ln>
                        </wps:spPr>
                        <wps:txbx>
                          <w:txbxContent>
                            <w:p w14:paraId="39760EE9" w14:textId="77777777" w:rsidR="006E0DF8" w:rsidRDefault="006968D4">
                              <w:pPr>
                                <w:spacing w:after="160" w:line="259" w:lineRule="auto"/>
                                <w:ind w:left="0" w:right="0" w:firstLine="0"/>
                                <w:jc w:val="left"/>
                              </w:pPr>
                              <w:r>
                                <w:t>Webb</w:t>
                              </w:r>
                            </w:p>
                          </w:txbxContent>
                        </wps:txbx>
                        <wps:bodyPr horzOverflow="overflow" vert="horz" lIns="0" tIns="0" rIns="0" bIns="0" rtlCol="0">
                          <a:noAutofit/>
                        </wps:bodyPr>
                      </wps:wsp>
                      <wps:wsp>
                        <wps:cNvPr id="1259" name="Rectangle 1259"/>
                        <wps:cNvSpPr/>
                        <wps:spPr>
                          <a:xfrm rot="-5399999">
                            <a:off x="256988" y="6954191"/>
                            <a:ext cx="403871" cy="183694"/>
                          </a:xfrm>
                          <a:prstGeom prst="rect">
                            <a:avLst/>
                          </a:prstGeom>
                          <a:ln>
                            <a:noFill/>
                          </a:ln>
                        </wps:spPr>
                        <wps:txbx>
                          <w:txbxContent>
                            <w:p w14:paraId="4B2E11FE" w14:textId="77777777" w:rsidR="006E0DF8" w:rsidRDefault="006968D4">
                              <w:pPr>
                                <w:spacing w:after="160" w:line="259" w:lineRule="auto"/>
                                <w:ind w:left="0" w:right="0" w:firstLine="0"/>
                                <w:jc w:val="left"/>
                              </w:pPr>
                              <w:r>
                                <w:t>1984</w:t>
                              </w:r>
                            </w:p>
                          </w:txbxContent>
                        </wps:txbx>
                        <wps:bodyPr horzOverflow="overflow" vert="horz" lIns="0" tIns="0" rIns="0" bIns="0" rtlCol="0">
                          <a:noAutofit/>
                        </wps:bodyPr>
                      </wps:wsp>
                      <wps:wsp>
                        <wps:cNvPr id="1260" name="Rectangle 1260"/>
                        <wps:cNvSpPr/>
                        <wps:spPr>
                          <a:xfrm rot="-5399999">
                            <a:off x="430855" y="6824400"/>
                            <a:ext cx="56138" cy="183694"/>
                          </a:xfrm>
                          <a:prstGeom prst="rect">
                            <a:avLst/>
                          </a:prstGeom>
                          <a:ln>
                            <a:noFill/>
                          </a:ln>
                        </wps:spPr>
                        <wps:txbx>
                          <w:txbxContent>
                            <w:p w14:paraId="4654B608"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61" name="Rectangle 1261"/>
                        <wps:cNvSpPr/>
                        <wps:spPr>
                          <a:xfrm rot="-5399999">
                            <a:off x="3055" y="6315586"/>
                            <a:ext cx="911737" cy="183694"/>
                          </a:xfrm>
                          <a:prstGeom prst="rect">
                            <a:avLst/>
                          </a:prstGeom>
                          <a:ln>
                            <a:noFill/>
                          </a:ln>
                        </wps:spPr>
                        <wps:txbx>
                          <w:txbxContent>
                            <w:p w14:paraId="0FEA2A36" w14:textId="77777777" w:rsidR="006E0DF8" w:rsidRDefault="006968D4">
                              <w:pPr>
                                <w:spacing w:after="160" w:line="259" w:lineRule="auto"/>
                                <w:ind w:left="0" w:right="0" w:firstLine="0"/>
                                <w:jc w:val="left"/>
                              </w:pPr>
                              <w:proofErr w:type="spellStart"/>
                              <w:r>
                                <w:t>Winemiller</w:t>
                              </w:r>
                              <w:proofErr w:type="spellEnd"/>
                            </w:p>
                          </w:txbxContent>
                        </wps:txbx>
                        <wps:bodyPr horzOverflow="overflow" vert="horz" lIns="0" tIns="0" rIns="0" bIns="0" rtlCol="0">
                          <a:noAutofit/>
                        </wps:bodyPr>
                      </wps:wsp>
                      <wps:wsp>
                        <wps:cNvPr id="1262" name="Rectangle 1262"/>
                        <wps:cNvSpPr/>
                        <wps:spPr>
                          <a:xfrm rot="-5399999">
                            <a:off x="256988" y="5845392"/>
                            <a:ext cx="403871" cy="183694"/>
                          </a:xfrm>
                          <a:prstGeom prst="rect">
                            <a:avLst/>
                          </a:prstGeom>
                          <a:ln>
                            <a:noFill/>
                          </a:ln>
                        </wps:spPr>
                        <wps:txbx>
                          <w:txbxContent>
                            <w:p w14:paraId="3EDC3509" w14:textId="77777777" w:rsidR="006E0DF8" w:rsidRDefault="006968D4">
                              <w:pPr>
                                <w:spacing w:after="160" w:line="259" w:lineRule="auto"/>
                                <w:ind w:left="0" w:right="0" w:firstLine="0"/>
                                <w:jc w:val="left"/>
                              </w:pPr>
                              <w:r>
                                <w:t>1991</w:t>
                              </w:r>
                            </w:p>
                          </w:txbxContent>
                        </wps:txbx>
                        <wps:bodyPr horzOverflow="overflow" vert="horz" lIns="0" tIns="0" rIns="0" bIns="0" rtlCol="0">
                          <a:noAutofit/>
                        </wps:bodyPr>
                      </wps:wsp>
                      <wps:wsp>
                        <wps:cNvPr id="14436" name="Rectangle 14436"/>
                        <wps:cNvSpPr/>
                        <wps:spPr>
                          <a:xfrm rot="-5399999">
                            <a:off x="-3430589" y="1854143"/>
                            <a:ext cx="7728468" cy="183694"/>
                          </a:xfrm>
                          <a:prstGeom prst="rect">
                            <a:avLst/>
                          </a:prstGeom>
                          <a:ln>
                            <a:noFill/>
                          </a:ln>
                        </wps:spPr>
                        <wps:txbx>
                          <w:txbxContent>
                            <w:p w14:paraId="04310394" w14:textId="77777777" w:rsidR="006E0DF8" w:rsidRDefault="006968D4">
                              <w:pPr>
                                <w:spacing w:after="160" w:line="259" w:lineRule="auto"/>
                                <w:ind w:left="0" w:right="0" w:firstLine="0"/>
                                <w:jc w:val="left"/>
                              </w:pPr>
                              <w:r>
                                <w:t>.Abbreviationsusedinformulasareprovidedbyrawmeasurementsanddetailedinappendice</w:t>
                              </w:r>
                            </w:p>
                          </w:txbxContent>
                        </wps:txbx>
                        <wps:bodyPr horzOverflow="overflow" vert="horz" lIns="0" tIns="0" rIns="0" bIns="0" rtlCol="0">
                          <a:noAutofit/>
                        </wps:bodyPr>
                      </wps:wsp>
                      <wps:wsp>
                        <wps:cNvPr id="14434" name="Rectangle 14434"/>
                        <wps:cNvSpPr/>
                        <wps:spPr>
                          <a:xfrm rot="-5399999">
                            <a:off x="-525150" y="4759582"/>
                            <a:ext cx="7728468" cy="183695"/>
                          </a:xfrm>
                          <a:prstGeom prst="rect">
                            <a:avLst/>
                          </a:prstGeom>
                          <a:ln>
                            <a:noFill/>
                          </a:ln>
                        </wps:spPr>
                        <wps:txbx>
                          <w:txbxContent>
                            <w:p w14:paraId="5D66B6D6"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64" name="Rectangle 1264"/>
                        <wps:cNvSpPr/>
                        <wps:spPr>
                          <a:xfrm rot="-5399999">
                            <a:off x="493763" y="8676814"/>
                            <a:ext cx="297249" cy="183695"/>
                          </a:xfrm>
                          <a:prstGeom prst="rect">
                            <a:avLst/>
                          </a:prstGeom>
                          <a:ln>
                            <a:noFill/>
                          </a:ln>
                        </wps:spPr>
                        <wps:txbx>
                          <w:txbxContent>
                            <w:p w14:paraId="1CD1A2D7" w14:textId="77777777" w:rsidR="006E0DF8" w:rsidRDefault="006968D4">
                              <w:pPr>
                                <w:spacing w:after="160" w:line="259" w:lineRule="auto"/>
                                <w:ind w:left="0" w:right="0" w:firstLine="0"/>
                                <w:jc w:val="left"/>
                              </w:pPr>
                              <w:r>
                                <w:t>A.1</w:t>
                              </w:r>
                            </w:p>
                          </w:txbxContent>
                        </wps:txbx>
                        <wps:bodyPr horzOverflow="overflow" vert="horz" lIns="0" tIns="0" rIns="0" bIns="0" rtlCol="0">
                          <a:noAutofit/>
                        </wps:bodyPr>
                      </wps:wsp>
                      <wps:wsp>
                        <wps:cNvPr id="14451" name="Rectangle 14451"/>
                        <wps:cNvSpPr/>
                        <wps:spPr>
                          <a:xfrm rot="-5399999">
                            <a:off x="-2919081" y="5040449"/>
                            <a:ext cx="7072379" cy="183694"/>
                          </a:xfrm>
                          <a:prstGeom prst="rect">
                            <a:avLst/>
                          </a:prstGeom>
                          <a:ln>
                            <a:noFill/>
                          </a:ln>
                        </wps:spPr>
                        <wps:txbx>
                          <w:txbxContent>
                            <w:p w14:paraId="6D1AA22A" w14:textId="77777777" w:rsidR="006E0DF8" w:rsidRDefault="006968D4">
                              <w:pPr>
                                <w:spacing w:after="160" w:line="259" w:lineRule="auto"/>
                                <w:ind w:left="0" w:right="0" w:firstLine="0"/>
                                <w:jc w:val="left"/>
                              </w:pPr>
                              <w:r>
                                <w:t>.OGA,GIT,PC,PHTareallcategorialvariablesdirectlyprovidedbyrawmeasurements.</w:t>
                              </w:r>
                            </w:p>
                          </w:txbxContent>
                        </wps:txbx>
                        <wps:bodyPr horzOverflow="overflow" vert="horz" lIns="0" tIns="0" rIns="0" bIns="0" rtlCol="0">
                          <a:noAutofit/>
                        </wps:bodyPr>
                      </wps:wsp>
                      <wps:wsp>
                        <wps:cNvPr id="14449" name="Rectangle 14449"/>
                        <wps:cNvSpPr/>
                        <wps:spPr>
                          <a:xfrm rot="-5399999">
                            <a:off x="-260292" y="7699237"/>
                            <a:ext cx="7072379" cy="183695"/>
                          </a:xfrm>
                          <a:prstGeom prst="rect">
                            <a:avLst/>
                          </a:prstGeom>
                          <a:ln>
                            <a:noFill/>
                          </a:ln>
                        </wps:spPr>
                        <wps:txbx>
                          <w:txbxContent>
                            <w:p w14:paraId="7B900208"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66" name="Shape 1266"/>
                        <wps:cNvSpPr/>
                        <wps:spPr>
                          <a:xfrm>
                            <a:off x="703769" y="476497"/>
                            <a:ext cx="0" cy="7989571"/>
                          </a:xfrm>
                          <a:custGeom>
                            <a:avLst/>
                            <a:gdLst/>
                            <a:ahLst/>
                            <a:cxnLst/>
                            <a:rect l="0" t="0" r="0" b="0"/>
                            <a:pathLst>
                              <a:path h="7989571">
                                <a:moveTo>
                                  <a:pt x="0" y="7989571"/>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67" name="Rectangle 1267"/>
                        <wps:cNvSpPr/>
                        <wps:spPr>
                          <a:xfrm rot="-5399999">
                            <a:off x="435003" y="7912829"/>
                            <a:ext cx="774219" cy="180441"/>
                          </a:xfrm>
                          <a:prstGeom prst="rect">
                            <a:avLst/>
                          </a:prstGeom>
                          <a:ln>
                            <a:noFill/>
                          </a:ln>
                        </wps:spPr>
                        <wps:txbx>
                          <w:txbxContent>
                            <w:p w14:paraId="5FE6AB04" w14:textId="77777777" w:rsidR="006E0DF8" w:rsidRDefault="006968D4">
                              <w:pPr>
                                <w:spacing w:after="160" w:line="259" w:lineRule="auto"/>
                                <w:ind w:left="0" w:right="0" w:firstLine="0"/>
                                <w:jc w:val="left"/>
                              </w:pPr>
                              <w:proofErr w:type="spellStart"/>
                              <w:r>
                                <w:rPr>
                                  <w:b/>
                                </w:rPr>
                                <w:t>Function</w:t>
                              </w:r>
                              <w:proofErr w:type="spellEnd"/>
                            </w:p>
                          </w:txbxContent>
                        </wps:txbx>
                        <wps:bodyPr horzOverflow="overflow" vert="horz" lIns="0" tIns="0" rIns="0" bIns="0" rtlCol="0">
                          <a:noAutofit/>
                        </wps:bodyPr>
                      </wps:wsp>
                      <wps:wsp>
                        <wps:cNvPr id="1268" name="Rectangle 1268"/>
                        <wps:cNvSpPr/>
                        <wps:spPr>
                          <a:xfrm rot="-5399999">
                            <a:off x="201452" y="6750661"/>
                            <a:ext cx="1239681" cy="183694"/>
                          </a:xfrm>
                          <a:prstGeom prst="rect">
                            <a:avLst/>
                          </a:prstGeom>
                          <a:ln>
                            <a:noFill/>
                          </a:ln>
                        </wps:spPr>
                        <wps:txbx>
                          <w:txbxContent>
                            <w:p w14:paraId="1DD21D1E" w14:textId="77777777" w:rsidR="006E0DF8" w:rsidRDefault="006968D4">
                              <w:pPr>
                                <w:spacing w:after="160" w:line="259" w:lineRule="auto"/>
                                <w:ind w:left="0" w:right="0" w:firstLine="0"/>
                                <w:jc w:val="left"/>
                              </w:pPr>
                              <w:proofErr w:type="spellStart"/>
                              <w:r>
                                <w:t>Functionaltrait</w:t>
                              </w:r>
                              <w:proofErr w:type="spellEnd"/>
                            </w:p>
                          </w:txbxContent>
                        </wps:txbx>
                        <wps:bodyPr horzOverflow="overflow" vert="horz" lIns="0" tIns="0" rIns="0" bIns="0" rtlCol="0">
                          <a:noAutofit/>
                        </wps:bodyPr>
                      </wps:wsp>
                      <wps:wsp>
                        <wps:cNvPr id="1269" name="Rectangle 1269"/>
                        <wps:cNvSpPr/>
                        <wps:spPr>
                          <a:xfrm rot="-5399999">
                            <a:off x="350178" y="5419404"/>
                            <a:ext cx="942230" cy="183694"/>
                          </a:xfrm>
                          <a:prstGeom prst="rect">
                            <a:avLst/>
                          </a:prstGeom>
                          <a:ln>
                            <a:noFill/>
                          </a:ln>
                        </wps:spPr>
                        <wps:txbx>
                          <w:txbxContent>
                            <w:p w14:paraId="298A0AA9" w14:textId="77777777" w:rsidR="006E0DF8" w:rsidRDefault="006968D4">
                              <w:pPr>
                                <w:spacing w:after="160" w:line="259" w:lineRule="auto"/>
                                <w:ind w:left="0" w:right="0" w:firstLine="0"/>
                                <w:jc w:val="left"/>
                              </w:pPr>
                              <w:r>
                                <w:t>Description</w:t>
                              </w:r>
                            </w:p>
                          </w:txbxContent>
                        </wps:txbx>
                        <wps:bodyPr horzOverflow="overflow" vert="horz" lIns="0" tIns="0" rIns="0" bIns="0" rtlCol="0">
                          <a:noAutofit/>
                        </wps:bodyPr>
                      </wps:wsp>
                      <wps:wsp>
                        <wps:cNvPr id="1270" name="Rectangle 1270"/>
                        <wps:cNvSpPr/>
                        <wps:spPr>
                          <a:xfrm rot="-5399999">
                            <a:off x="434587" y="1097459"/>
                            <a:ext cx="773411" cy="183694"/>
                          </a:xfrm>
                          <a:prstGeom prst="rect">
                            <a:avLst/>
                          </a:prstGeom>
                          <a:ln>
                            <a:noFill/>
                          </a:ln>
                        </wps:spPr>
                        <wps:txbx>
                          <w:txbxContent>
                            <w:p w14:paraId="1ECDA953" w14:textId="77777777" w:rsidR="006E0DF8" w:rsidRDefault="006968D4">
                              <w:pPr>
                                <w:spacing w:after="160" w:line="259" w:lineRule="auto"/>
                                <w:ind w:left="0" w:right="0" w:firstLine="0"/>
                                <w:jc w:val="left"/>
                              </w:pPr>
                              <w:r>
                                <w:t>FORMULA</w:t>
                              </w:r>
                            </w:p>
                          </w:txbxContent>
                        </wps:txbx>
                        <wps:bodyPr horzOverflow="overflow" vert="horz" lIns="0" tIns="0" rIns="0" bIns="0" rtlCol="0">
                          <a:noAutofit/>
                        </wps:bodyPr>
                      </wps:wsp>
                      <wps:wsp>
                        <wps:cNvPr id="1271" name="Shape 1271"/>
                        <wps:cNvSpPr/>
                        <wps:spPr>
                          <a:xfrm>
                            <a:off x="892288" y="476497"/>
                            <a:ext cx="0" cy="7989571"/>
                          </a:xfrm>
                          <a:custGeom>
                            <a:avLst/>
                            <a:gdLst/>
                            <a:ahLst/>
                            <a:cxnLst/>
                            <a:rect l="0" t="0" r="0" b="0"/>
                            <a:pathLst>
                              <a:path h="7989571">
                                <a:moveTo>
                                  <a:pt x="0" y="7989571"/>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72" name="Rectangle 1272"/>
                        <wps:cNvSpPr/>
                        <wps:spPr>
                          <a:xfrm rot="-5399999">
                            <a:off x="1769224" y="7957759"/>
                            <a:ext cx="684358" cy="180440"/>
                          </a:xfrm>
                          <a:prstGeom prst="rect">
                            <a:avLst/>
                          </a:prstGeom>
                          <a:ln>
                            <a:noFill/>
                          </a:ln>
                        </wps:spPr>
                        <wps:txbx>
                          <w:txbxContent>
                            <w:p w14:paraId="4EA28D06" w14:textId="77777777" w:rsidR="006E0DF8" w:rsidRDefault="006968D4">
                              <w:pPr>
                                <w:spacing w:after="160" w:line="259" w:lineRule="auto"/>
                                <w:ind w:left="0" w:right="0" w:firstLine="0"/>
                                <w:jc w:val="left"/>
                              </w:pPr>
                              <w:proofErr w:type="spellStart"/>
                              <w:r>
                                <w:rPr>
                                  <w:b/>
                                </w:rPr>
                                <w:t>Feeding</w:t>
                              </w:r>
                              <w:proofErr w:type="spellEnd"/>
                            </w:p>
                          </w:txbxContent>
                        </wps:txbx>
                        <wps:bodyPr horzOverflow="overflow" vert="horz" lIns="0" tIns="0" rIns="0" bIns="0" rtlCol="0">
                          <a:noAutofit/>
                        </wps:bodyPr>
                      </wps:wsp>
                      <wps:wsp>
                        <wps:cNvPr id="1273" name="Rectangle 1273"/>
                        <wps:cNvSpPr/>
                        <wps:spPr>
                          <a:xfrm rot="-5399999">
                            <a:off x="426622" y="6787312"/>
                            <a:ext cx="1166378" cy="183694"/>
                          </a:xfrm>
                          <a:prstGeom prst="rect">
                            <a:avLst/>
                          </a:prstGeom>
                          <a:ln>
                            <a:noFill/>
                          </a:ln>
                        </wps:spPr>
                        <wps:txbx>
                          <w:txbxContent>
                            <w:p w14:paraId="6F230582" w14:textId="77777777" w:rsidR="006E0DF8" w:rsidRDefault="006968D4">
                              <w:pPr>
                                <w:spacing w:after="160" w:line="259" w:lineRule="auto"/>
                                <w:ind w:left="0" w:right="0" w:firstLine="0"/>
                                <w:jc w:val="left"/>
                              </w:pPr>
                              <w:proofErr w:type="spellStart"/>
                              <w:r>
                                <w:t>Oralgapeaxis</w:t>
                              </w:r>
                              <w:proofErr w:type="spellEnd"/>
                            </w:p>
                          </w:txbxContent>
                        </wps:txbx>
                        <wps:bodyPr horzOverflow="overflow" vert="horz" lIns="0" tIns="0" rIns="0" bIns="0" rtlCol="0">
                          <a:noAutofit/>
                        </wps:bodyPr>
                      </wps:wsp>
                      <wps:wsp>
                        <wps:cNvPr id="1274" name="Rectangle 1274"/>
                        <wps:cNvSpPr/>
                        <wps:spPr>
                          <a:xfrm rot="-5399999">
                            <a:off x="-916853" y="3963854"/>
                            <a:ext cx="3853330" cy="183694"/>
                          </a:xfrm>
                          <a:prstGeom prst="rect">
                            <a:avLst/>
                          </a:prstGeom>
                          <a:ln>
                            <a:noFill/>
                          </a:ln>
                        </wps:spPr>
                        <wps:txbx>
                          <w:txbxContent>
                            <w:p w14:paraId="1E08E468" w14:textId="77777777" w:rsidR="006E0DF8" w:rsidRDefault="006968D4">
                              <w:pPr>
                                <w:spacing w:after="160" w:line="259" w:lineRule="auto"/>
                                <w:ind w:left="0" w:right="0" w:firstLine="0"/>
                                <w:jc w:val="left"/>
                              </w:pPr>
                              <w:proofErr w:type="spellStart"/>
                              <w:r>
                                <w:t>Feedingpositionanddepthinthewatercolumn</w:t>
                              </w:r>
                              <w:proofErr w:type="spellEnd"/>
                            </w:p>
                          </w:txbxContent>
                        </wps:txbx>
                        <wps:bodyPr horzOverflow="overflow" vert="horz" lIns="0" tIns="0" rIns="0" bIns="0" rtlCol="0">
                          <a:noAutofit/>
                        </wps:bodyPr>
                      </wps:wsp>
                      <wps:wsp>
                        <wps:cNvPr id="1275" name="Rectangle 1275"/>
                        <wps:cNvSpPr/>
                        <wps:spPr>
                          <a:xfrm rot="-5399999">
                            <a:off x="841498" y="1315852"/>
                            <a:ext cx="336626" cy="183694"/>
                          </a:xfrm>
                          <a:prstGeom prst="rect">
                            <a:avLst/>
                          </a:prstGeom>
                          <a:ln>
                            <a:noFill/>
                          </a:ln>
                        </wps:spPr>
                        <wps:txbx>
                          <w:txbxContent>
                            <w:p w14:paraId="69CCCFC6" w14:textId="77777777" w:rsidR="006E0DF8" w:rsidRDefault="006968D4">
                              <w:pPr>
                                <w:spacing w:after="160" w:line="259" w:lineRule="auto"/>
                                <w:ind w:left="0" w:right="0" w:firstLine="0"/>
                                <w:jc w:val="left"/>
                              </w:pPr>
                              <w:r>
                                <w:t>OGA</w:t>
                              </w:r>
                            </w:p>
                          </w:txbxContent>
                        </wps:txbx>
                        <wps:bodyPr horzOverflow="overflow" vert="horz" lIns="0" tIns="0" rIns="0" bIns="0" rtlCol="0">
                          <a:noAutofit/>
                        </wps:bodyPr>
                      </wps:wsp>
                      <wps:wsp>
                        <wps:cNvPr id="1276" name="Rectangle 1276"/>
                        <wps:cNvSpPr/>
                        <wps:spPr>
                          <a:xfrm rot="-5399999">
                            <a:off x="854024" y="7031249"/>
                            <a:ext cx="678502" cy="183694"/>
                          </a:xfrm>
                          <a:prstGeom prst="rect">
                            <a:avLst/>
                          </a:prstGeom>
                          <a:ln>
                            <a:noFill/>
                          </a:ln>
                        </wps:spPr>
                        <wps:txbx>
                          <w:txbxContent>
                            <w:p w14:paraId="04A26536" w14:textId="77777777" w:rsidR="006E0DF8" w:rsidRDefault="006968D4">
                              <w:pPr>
                                <w:spacing w:after="160" w:line="259" w:lineRule="auto"/>
                                <w:ind w:left="0" w:right="0" w:firstLine="0"/>
                                <w:jc w:val="left"/>
                              </w:pPr>
                              <w:proofErr w:type="spellStart"/>
                              <w:r>
                                <w:t>Eyesize</w:t>
                              </w:r>
                              <w:proofErr w:type="spellEnd"/>
                            </w:p>
                          </w:txbxContent>
                        </wps:txbx>
                        <wps:bodyPr horzOverflow="overflow" vert="horz" lIns="0" tIns="0" rIns="0" bIns="0" rtlCol="0">
                          <a:noAutofit/>
                        </wps:bodyPr>
                      </wps:wsp>
                      <wps:wsp>
                        <wps:cNvPr id="1277" name="Rectangle 1277"/>
                        <wps:cNvSpPr/>
                        <wps:spPr>
                          <a:xfrm rot="-5399999">
                            <a:off x="-805985" y="3891258"/>
                            <a:ext cx="3998522" cy="183694"/>
                          </a:xfrm>
                          <a:prstGeom prst="rect">
                            <a:avLst/>
                          </a:prstGeom>
                          <a:ln>
                            <a:noFill/>
                          </a:ln>
                        </wps:spPr>
                        <wps:txbx>
                          <w:txbxContent>
                            <w:p w14:paraId="6B457137" w14:textId="77777777" w:rsidR="006E0DF8" w:rsidRDefault="006968D4">
                              <w:pPr>
                                <w:spacing w:after="160" w:line="259" w:lineRule="auto"/>
                                <w:ind w:left="0" w:right="0" w:firstLine="0"/>
                                <w:jc w:val="left"/>
                              </w:pPr>
                              <w:proofErr w:type="spellStart"/>
                              <w:r>
                                <w:t>Detectionofpreysandvisualacuityforpredators</w:t>
                              </w:r>
                              <w:proofErr w:type="spellEnd"/>
                            </w:p>
                          </w:txbxContent>
                        </wps:txbx>
                        <wps:bodyPr horzOverflow="overflow" vert="horz" lIns="0" tIns="0" rIns="0" bIns="0" rtlCol="0">
                          <a:noAutofit/>
                        </wps:bodyPr>
                      </wps:wsp>
                      <wps:wsp>
                        <wps:cNvPr id="1278" name="Rectangle 1278"/>
                        <wps:cNvSpPr/>
                        <wps:spPr>
                          <a:xfrm rot="-5399999">
                            <a:off x="944391" y="1235280"/>
                            <a:ext cx="497770" cy="183694"/>
                          </a:xfrm>
                          <a:prstGeom prst="rect">
                            <a:avLst/>
                          </a:prstGeom>
                          <a:ln>
                            <a:noFill/>
                          </a:ln>
                        </wps:spPr>
                        <wps:txbx>
                          <w:txbxContent>
                            <w:p w14:paraId="642BF041" w14:textId="77777777" w:rsidR="006E0DF8" w:rsidRDefault="006968D4">
                              <w:pPr>
                                <w:spacing w:after="160" w:line="259" w:lineRule="auto"/>
                                <w:ind w:left="0" w:right="0" w:firstLine="0"/>
                                <w:jc w:val="left"/>
                              </w:pPr>
                              <w:r>
                                <w:t>ED/HD</w:t>
                              </w:r>
                            </w:p>
                          </w:txbxContent>
                        </wps:txbx>
                        <wps:bodyPr horzOverflow="overflow" vert="horz" lIns="0" tIns="0" rIns="0" bIns="0" rtlCol="0">
                          <a:noAutofit/>
                        </wps:bodyPr>
                      </wps:wsp>
                      <wps:wsp>
                        <wps:cNvPr id="1279" name="Rectangle 1279"/>
                        <wps:cNvSpPr/>
                        <wps:spPr>
                          <a:xfrm rot="-5399999">
                            <a:off x="813037" y="6806798"/>
                            <a:ext cx="1127404" cy="183694"/>
                          </a:xfrm>
                          <a:prstGeom prst="rect">
                            <a:avLst/>
                          </a:prstGeom>
                          <a:ln>
                            <a:noFill/>
                          </a:ln>
                        </wps:spPr>
                        <wps:txbx>
                          <w:txbxContent>
                            <w:p w14:paraId="743E555E" w14:textId="77777777" w:rsidR="006E0DF8" w:rsidRDefault="006968D4">
                              <w:pPr>
                                <w:spacing w:after="160" w:line="259" w:lineRule="auto"/>
                                <w:ind w:left="0" w:right="0" w:firstLine="0"/>
                                <w:jc w:val="left"/>
                              </w:pPr>
                              <w:proofErr w:type="spellStart"/>
                              <w:r>
                                <w:t>Orbitallength</w:t>
                              </w:r>
                              <w:proofErr w:type="spellEnd"/>
                            </w:p>
                          </w:txbxContent>
                        </wps:txbx>
                        <wps:bodyPr horzOverflow="overflow" vert="horz" lIns="0" tIns="0" rIns="0" bIns="0" rtlCol="0">
                          <a:noAutofit/>
                        </wps:bodyPr>
                      </wps:wsp>
                      <wps:wsp>
                        <wps:cNvPr id="1280" name="Rectangle 1280"/>
                        <wps:cNvSpPr/>
                        <wps:spPr>
                          <a:xfrm rot="-5399999">
                            <a:off x="-501864" y="4011915"/>
                            <a:ext cx="3757208" cy="183694"/>
                          </a:xfrm>
                          <a:prstGeom prst="rect">
                            <a:avLst/>
                          </a:prstGeom>
                          <a:ln>
                            <a:noFill/>
                          </a:ln>
                        </wps:spPr>
                        <wps:txbx>
                          <w:txbxContent>
                            <w:p w14:paraId="2EBE9FD2" w14:textId="77777777" w:rsidR="006E0DF8" w:rsidRDefault="006968D4">
                              <w:pPr>
                                <w:spacing w:after="160" w:line="259" w:lineRule="auto"/>
                                <w:ind w:left="0" w:right="0" w:firstLine="0"/>
                                <w:jc w:val="left"/>
                              </w:pPr>
                              <w:proofErr w:type="spellStart"/>
                              <w:r>
                                <w:t>Preyssizeandbehavior</w:t>
                              </w:r>
                              <w:proofErr w:type="spellEnd"/>
                              <w:r>
                                <w:t>(</w:t>
                              </w:r>
                              <w:proofErr w:type="spellStart"/>
                              <w:r>
                                <w:t>buried,camouflaged</w:t>
                              </w:r>
                              <w:proofErr w:type="spellEnd"/>
                              <w:r>
                                <w:t>)</w:t>
                              </w:r>
                            </w:p>
                          </w:txbxContent>
                        </wps:txbx>
                        <wps:bodyPr horzOverflow="overflow" vert="horz" lIns="0" tIns="0" rIns="0" bIns="0" rtlCol="0">
                          <a:noAutofit/>
                        </wps:bodyPr>
                      </wps:wsp>
                      <wps:wsp>
                        <wps:cNvPr id="1281" name="Rectangle 1281"/>
                        <wps:cNvSpPr/>
                        <wps:spPr>
                          <a:xfrm rot="-5399999">
                            <a:off x="1159558" y="1266983"/>
                            <a:ext cx="434363" cy="183694"/>
                          </a:xfrm>
                          <a:prstGeom prst="rect">
                            <a:avLst/>
                          </a:prstGeom>
                          <a:ln>
                            <a:noFill/>
                          </a:ln>
                        </wps:spPr>
                        <wps:txbx>
                          <w:txbxContent>
                            <w:p w14:paraId="1A57B359" w14:textId="77777777" w:rsidR="006E0DF8" w:rsidRDefault="006968D4">
                              <w:pPr>
                                <w:spacing w:after="160" w:line="259" w:lineRule="auto"/>
                                <w:ind w:left="0" w:right="0" w:firstLine="0"/>
                                <w:jc w:val="left"/>
                              </w:pPr>
                              <w:r>
                                <w:t>ED/SL</w:t>
                              </w:r>
                            </w:p>
                          </w:txbxContent>
                        </wps:txbx>
                        <wps:bodyPr horzOverflow="overflow" vert="horz" lIns="0" tIns="0" rIns="0" bIns="0" rtlCol="0">
                          <a:noAutofit/>
                        </wps:bodyPr>
                      </wps:wsp>
                      <wps:wsp>
                        <wps:cNvPr id="1282" name="Rectangle 1282"/>
                        <wps:cNvSpPr/>
                        <wps:spPr>
                          <a:xfrm rot="-5399999">
                            <a:off x="-331021" y="5479275"/>
                            <a:ext cx="3782450" cy="183694"/>
                          </a:xfrm>
                          <a:prstGeom prst="rect">
                            <a:avLst/>
                          </a:prstGeom>
                          <a:ln>
                            <a:noFill/>
                          </a:ln>
                        </wps:spPr>
                        <wps:txbx>
                          <w:txbxContent>
                            <w:p w14:paraId="5063540C" w14:textId="77777777" w:rsidR="006E0DF8" w:rsidRDefault="006968D4">
                              <w:pPr>
                                <w:spacing w:after="160" w:line="259" w:lineRule="auto"/>
                                <w:ind w:left="0" w:right="0" w:firstLine="0"/>
                                <w:jc w:val="left"/>
                              </w:pPr>
                              <w:proofErr w:type="spellStart"/>
                              <w:r>
                                <w:t>OralgapesurfaceTypeandsizeofpreys</w:t>
                              </w:r>
                              <w:proofErr w:type="spellEnd"/>
                            </w:p>
                          </w:txbxContent>
                        </wps:txbx>
                        <wps:bodyPr horzOverflow="overflow" vert="horz" lIns="0" tIns="0" rIns="0" bIns="0" rtlCol="0">
                          <a:noAutofit/>
                        </wps:bodyPr>
                      </wps:wsp>
                      <wps:wsp>
                        <wps:cNvPr id="1283" name="Rectangle 1283"/>
                        <wps:cNvSpPr/>
                        <wps:spPr>
                          <a:xfrm rot="-5399999">
                            <a:off x="879378" y="803340"/>
                            <a:ext cx="1361650" cy="183694"/>
                          </a:xfrm>
                          <a:prstGeom prst="rect">
                            <a:avLst/>
                          </a:prstGeom>
                          <a:ln>
                            <a:noFill/>
                          </a:ln>
                        </wps:spPr>
                        <wps:txbx>
                          <w:txbxContent>
                            <w:p w14:paraId="39BB6755" w14:textId="77777777" w:rsidR="006E0DF8" w:rsidRDefault="006968D4">
                              <w:pPr>
                                <w:spacing w:after="160" w:line="259" w:lineRule="auto"/>
                                <w:ind w:left="0" w:right="0" w:firstLine="0"/>
                                <w:jc w:val="left"/>
                              </w:pPr>
                              <w:r>
                                <w:t>MW*MD/BW*BD</w:t>
                              </w:r>
                            </w:p>
                          </w:txbxContent>
                        </wps:txbx>
                        <wps:bodyPr horzOverflow="overflow" vert="horz" lIns="0" tIns="0" rIns="0" bIns="0" rtlCol="0">
                          <a:noAutofit/>
                        </wps:bodyPr>
                      </wps:wsp>
                      <wps:wsp>
                        <wps:cNvPr id="1284" name="Rectangle 1284"/>
                        <wps:cNvSpPr/>
                        <wps:spPr>
                          <a:xfrm rot="-5399999">
                            <a:off x="1093222" y="6720067"/>
                            <a:ext cx="1300867" cy="183694"/>
                          </a:xfrm>
                          <a:prstGeom prst="rect">
                            <a:avLst/>
                          </a:prstGeom>
                          <a:ln>
                            <a:noFill/>
                          </a:ln>
                        </wps:spPr>
                        <wps:txbx>
                          <w:txbxContent>
                            <w:p w14:paraId="455A3EDF" w14:textId="77777777" w:rsidR="006E0DF8" w:rsidRDefault="006968D4">
                              <w:pPr>
                                <w:spacing w:after="160" w:line="259" w:lineRule="auto"/>
                                <w:ind w:left="0" w:right="0" w:firstLine="0"/>
                                <w:jc w:val="left"/>
                              </w:pPr>
                              <w:proofErr w:type="spellStart"/>
                              <w:r>
                                <w:t>Oralgapeshape</w:t>
                              </w:r>
                              <w:proofErr w:type="spellEnd"/>
                            </w:p>
                          </w:txbxContent>
                        </wps:txbx>
                        <wps:bodyPr horzOverflow="overflow" vert="horz" lIns="0" tIns="0" rIns="0" bIns="0" rtlCol="0">
                          <a:noAutofit/>
                        </wps:bodyPr>
                      </wps:wsp>
                      <wps:wsp>
                        <wps:cNvPr id="1285" name="Rectangle 1285"/>
                        <wps:cNvSpPr/>
                        <wps:spPr>
                          <a:xfrm rot="-5399999">
                            <a:off x="776283" y="4923148"/>
                            <a:ext cx="1934743" cy="183694"/>
                          </a:xfrm>
                          <a:prstGeom prst="rect">
                            <a:avLst/>
                          </a:prstGeom>
                          <a:ln>
                            <a:noFill/>
                          </a:ln>
                        </wps:spPr>
                        <wps:txbx>
                          <w:txbxContent>
                            <w:p w14:paraId="30D9E62B" w14:textId="77777777" w:rsidR="006E0DF8" w:rsidRDefault="006968D4">
                              <w:pPr>
                                <w:spacing w:after="160" w:line="259" w:lineRule="auto"/>
                                <w:ind w:left="0" w:right="0" w:firstLine="0"/>
                                <w:jc w:val="left"/>
                              </w:pPr>
                              <w:proofErr w:type="spellStart"/>
                              <w:r>
                                <w:t>Strategytocaptureprey</w:t>
                              </w:r>
                              <w:proofErr w:type="spellEnd"/>
                            </w:p>
                          </w:txbxContent>
                        </wps:txbx>
                        <wps:bodyPr horzOverflow="overflow" vert="horz" lIns="0" tIns="0" rIns="0" bIns="0" rtlCol="0">
                          <a:noAutofit/>
                        </wps:bodyPr>
                      </wps:wsp>
                      <wps:wsp>
                        <wps:cNvPr id="1286" name="Rectangle 1286"/>
                        <wps:cNvSpPr/>
                        <wps:spPr>
                          <a:xfrm rot="-5399999">
                            <a:off x="1448325" y="1188834"/>
                            <a:ext cx="590660" cy="183694"/>
                          </a:xfrm>
                          <a:prstGeom prst="rect">
                            <a:avLst/>
                          </a:prstGeom>
                          <a:ln>
                            <a:noFill/>
                          </a:ln>
                        </wps:spPr>
                        <wps:txbx>
                          <w:txbxContent>
                            <w:p w14:paraId="1F1B5897" w14:textId="77777777" w:rsidR="006E0DF8" w:rsidRDefault="006968D4">
                              <w:pPr>
                                <w:spacing w:after="160" w:line="259" w:lineRule="auto"/>
                                <w:ind w:left="0" w:right="0" w:firstLine="0"/>
                                <w:jc w:val="left"/>
                              </w:pPr>
                              <w:r>
                                <w:t>MD/MW</w:t>
                              </w:r>
                            </w:p>
                          </w:txbxContent>
                        </wps:txbx>
                        <wps:bodyPr horzOverflow="overflow" vert="horz" lIns="0" tIns="0" rIns="0" bIns="0" rtlCol="0">
                          <a:noAutofit/>
                        </wps:bodyPr>
                      </wps:wsp>
                      <wps:wsp>
                        <wps:cNvPr id="1287" name="Rectangle 1287"/>
                        <wps:cNvSpPr/>
                        <wps:spPr>
                          <a:xfrm rot="-5399999">
                            <a:off x="-568800" y="4874581"/>
                            <a:ext cx="4991840" cy="183694"/>
                          </a:xfrm>
                          <a:prstGeom prst="rect">
                            <a:avLst/>
                          </a:prstGeom>
                          <a:ln>
                            <a:noFill/>
                          </a:ln>
                        </wps:spPr>
                        <wps:txbx>
                          <w:txbxContent>
                            <w:p w14:paraId="7A69C3F4" w14:textId="77777777" w:rsidR="006E0DF8" w:rsidRDefault="006968D4">
                              <w:pPr>
                                <w:spacing w:after="160" w:line="259" w:lineRule="auto"/>
                                <w:ind w:left="0" w:right="0" w:firstLine="0"/>
                                <w:jc w:val="left"/>
                              </w:pPr>
                              <w:proofErr w:type="spellStart"/>
                              <w:r>
                                <w:t>OralgapepositionFeddingpositioninthewatercolumn</w:t>
                              </w:r>
                              <w:proofErr w:type="spellEnd"/>
                            </w:p>
                          </w:txbxContent>
                        </wps:txbx>
                        <wps:bodyPr horzOverflow="overflow" vert="horz" lIns="0" tIns="0" rIns="0" bIns="0" rtlCol="0">
                          <a:noAutofit/>
                        </wps:bodyPr>
                      </wps:wsp>
                      <wps:wsp>
                        <wps:cNvPr id="1288" name="Rectangle 1288"/>
                        <wps:cNvSpPr/>
                        <wps:spPr>
                          <a:xfrm rot="-5399999">
                            <a:off x="1660666" y="1217711"/>
                            <a:ext cx="532907" cy="183694"/>
                          </a:xfrm>
                          <a:prstGeom prst="rect">
                            <a:avLst/>
                          </a:prstGeom>
                          <a:ln>
                            <a:noFill/>
                          </a:ln>
                        </wps:spPr>
                        <wps:txbx>
                          <w:txbxContent>
                            <w:p w14:paraId="03C0FB8D" w14:textId="77777777" w:rsidR="006E0DF8" w:rsidRDefault="006968D4">
                              <w:pPr>
                                <w:spacing w:after="160" w:line="259" w:lineRule="auto"/>
                                <w:ind w:left="0" w:right="0" w:firstLine="0"/>
                                <w:jc w:val="left"/>
                              </w:pPr>
                              <w:r>
                                <w:t>MO/HD</w:t>
                              </w:r>
                            </w:p>
                          </w:txbxContent>
                        </wps:txbx>
                        <wps:bodyPr horzOverflow="overflow" vert="horz" lIns="0" tIns="0" rIns="0" bIns="0" rtlCol="0">
                          <a:noAutofit/>
                        </wps:bodyPr>
                      </wps:wsp>
                      <wps:wsp>
                        <wps:cNvPr id="1289" name="Rectangle 1289"/>
                        <wps:cNvSpPr/>
                        <wps:spPr>
                          <a:xfrm rot="-5399999">
                            <a:off x="-1352606" y="3907310"/>
                            <a:ext cx="6926381" cy="183694"/>
                          </a:xfrm>
                          <a:prstGeom prst="rect">
                            <a:avLst/>
                          </a:prstGeom>
                          <a:ln>
                            <a:noFill/>
                          </a:ln>
                        </wps:spPr>
                        <wps:txbx>
                          <w:txbxContent>
                            <w:p w14:paraId="2CE31A05" w14:textId="77777777" w:rsidR="006E0DF8" w:rsidRDefault="006968D4">
                              <w:pPr>
                                <w:spacing w:after="160" w:line="259" w:lineRule="auto"/>
                                <w:ind w:left="0" w:right="0" w:firstLine="0"/>
                                <w:jc w:val="left"/>
                              </w:pPr>
                              <w:proofErr w:type="spellStart"/>
                              <w:r>
                                <w:t>LowerjawlengthCompromisebetweenpowerandopeningspeedofthemouth</w:t>
                              </w:r>
                              <w:proofErr w:type="spellEnd"/>
                            </w:p>
                          </w:txbxContent>
                        </wps:txbx>
                        <wps:bodyPr horzOverflow="overflow" vert="horz" lIns="0" tIns="0" rIns="0" bIns="0" rtlCol="0">
                          <a:noAutofit/>
                        </wps:bodyPr>
                      </wps:wsp>
                      <wps:wsp>
                        <wps:cNvPr id="1290" name="Rectangle 1290"/>
                        <wps:cNvSpPr/>
                        <wps:spPr>
                          <a:xfrm rot="-5399999">
                            <a:off x="1868462" y="1242044"/>
                            <a:ext cx="484241" cy="183694"/>
                          </a:xfrm>
                          <a:prstGeom prst="rect">
                            <a:avLst/>
                          </a:prstGeom>
                          <a:ln>
                            <a:noFill/>
                          </a:ln>
                        </wps:spPr>
                        <wps:txbx>
                          <w:txbxContent>
                            <w:p w14:paraId="3FF538BC" w14:textId="77777777" w:rsidR="006E0DF8" w:rsidRDefault="006968D4">
                              <w:pPr>
                                <w:spacing w:after="160" w:line="259" w:lineRule="auto"/>
                                <w:ind w:left="0" w:right="0" w:firstLine="0"/>
                                <w:jc w:val="left"/>
                              </w:pPr>
                              <w:r>
                                <w:t>LJL/SL</w:t>
                              </w:r>
                            </w:p>
                          </w:txbxContent>
                        </wps:txbx>
                        <wps:bodyPr horzOverflow="overflow" vert="horz" lIns="0" tIns="0" rIns="0" bIns="0" rtlCol="0">
                          <a:noAutofit/>
                        </wps:bodyPr>
                      </wps:wsp>
                      <wps:wsp>
                        <wps:cNvPr id="1291" name="Rectangle 1291"/>
                        <wps:cNvSpPr/>
                        <wps:spPr>
                          <a:xfrm rot="-5399999">
                            <a:off x="1705204" y="6781658"/>
                            <a:ext cx="1177685" cy="183694"/>
                          </a:xfrm>
                          <a:prstGeom prst="rect">
                            <a:avLst/>
                          </a:prstGeom>
                          <a:ln>
                            <a:noFill/>
                          </a:ln>
                        </wps:spPr>
                        <wps:txbx>
                          <w:txbxContent>
                            <w:p w14:paraId="16853B82" w14:textId="77777777" w:rsidR="006E0DF8" w:rsidRDefault="006968D4">
                              <w:pPr>
                                <w:spacing w:after="160" w:line="259" w:lineRule="auto"/>
                                <w:ind w:left="0" w:right="0" w:firstLine="0"/>
                                <w:jc w:val="left"/>
                              </w:pPr>
                              <w:proofErr w:type="spellStart"/>
                              <w:r>
                                <w:t>Gillrakertype</w:t>
                              </w:r>
                              <w:proofErr w:type="spellEnd"/>
                            </w:p>
                          </w:txbxContent>
                        </wps:txbx>
                        <wps:bodyPr horzOverflow="overflow" vert="horz" lIns="0" tIns="0" rIns="0" bIns="0" rtlCol="0">
                          <a:noAutofit/>
                        </wps:bodyPr>
                      </wps:wsp>
                      <wps:wsp>
                        <wps:cNvPr id="1292" name="Rectangle 1292"/>
                        <wps:cNvSpPr/>
                        <wps:spPr>
                          <a:xfrm rot="-5399999">
                            <a:off x="1208746" y="4805218"/>
                            <a:ext cx="2170603" cy="183694"/>
                          </a:xfrm>
                          <a:prstGeom prst="rect">
                            <a:avLst/>
                          </a:prstGeom>
                          <a:ln>
                            <a:noFill/>
                          </a:ln>
                        </wps:spPr>
                        <wps:txbx>
                          <w:txbxContent>
                            <w:p w14:paraId="4BCB8017" w14:textId="77777777" w:rsidR="006E0DF8" w:rsidRDefault="006968D4">
                              <w:pPr>
                                <w:spacing w:after="160" w:line="259" w:lineRule="auto"/>
                                <w:ind w:left="0" w:right="0" w:firstLine="0"/>
                                <w:jc w:val="left"/>
                              </w:pPr>
                              <w:proofErr w:type="spellStart"/>
                              <w:r>
                                <w:t>Filtrationcapacitiesoffish</w:t>
                              </w:r>
                              <w:proofErr w:type="spellEnd"/>
                            </w:p>
                          </w:txbxContent>
                        </wps:txbx>
                        <wps:bodyPr horzOverflow="overflow" vert="horz" lIns="0" tIns="0" rIns="0" bIns="0" rtlCol="0">
                          <a:noAutofit/>
                        </wps:bodyPr>
                      </wps:wsp>
                      <wps:wsp>
                        <wps:cNvPr id="1293" name="Rectangle 1293"/>
                        <wps:cNvSpPr/>
                        <wps:spPr>
                          <a:xfrm rot="-5399999">
                            <a:off x="2160063" y="1350181"/>
                            <a:ext cx="267968" cy="183694"/>
                          </a:xfrm>
                          <a:prstGeom prst="rect">
                            <a:avLst/>
                          </a:prstGeom>
                          <a:ln>
                            <a:noFill/>
                          </a:ln>
                        </wps:spPr>
                        <wps:txbx>
                          <w:txbxContent>
                            <w:p w14:paraId="1B6FCD43" w14:textId="77777777" w:rsidR="006E0DF8" w:rsidRDefault="006968D4">
                              <w:pPr>
                                <w:spacing w:after="160" w:line="259" w:lineRule="auto"/>
                                <w:ind w:left="0" w:right="0" w:firstLine="0"/>
                                <w:jc w:val="left"/>
                              </w:pPr>
                              <w:r>
                                <w:t>GIT</w:t>
                              </w:r>
                            </w:p>
                          </w:txbxContent>
                        </wps:txbx>
                        <wps:bodyPr horzOverflow="overflow" vert="horz" lIns="0" tIns="0" rIns="0" bIns="0" rtlCol="0">
                          <a:noAutofit/>
                        </wps:bodyPr>
                      </wps:wsp>
                      <wps:wsp>
                        <wps:cNvPr id="1294" name="Rectangle 1294"/>
                        <wps:cNvSpPr/>
                        <wps:spPr>
                          <a:xfrm rot="-5399999">
                            <a:off x="1981053" y="6874043"/>
                            <a:ext cx="992915" cy="183694"/>
                          </a:xfrm>
                          <a:prstGeom prst="rect">
                            <a:avLst/>
                          </a:prstGeom>
                          <a:ln>
                            <a:noFill/>
                          </a:ln>
                        </wps:spPr>
                        <wps:txbx>
                          <w:txbxContent>
                            <w:p w14:paraId="5B97D658" w14:textId="77777777" w:rsidR="006E0DF8" w:rsidRDefault="006968D4">
                              <w:pPr>
                                <w:spacing w:after="160" w:line="259" w:lineRule="auto"/>
                                <w:ind w:left="0" w:right="0" w:firstLine="0"/>
                                <w:jc w:val="left"/>
                              </w:pPr>
                              <w:proofErr w:type="spellStart"/>
                              <w:r>
                                <w:t>Gilloutflow</w:t>
                              </w:r>
                              <w:proofErr w:type="spellEnd"/>
                            </w:p>
                          </w:txbxContent>
                        </wps:txbx>
                        <wps:bodyPr horzOverflow="overflow" vert="horz" lIns="0" tIns="0" rIns="0" bIns="0" rtlCol="0">
                          <a:noAutofit/>
                        </wps:bodyPr>
                      </wps:wsp>
                      <wps:wsp>
                        <wps:cNvPr id="1295" name="Rectangle 1295"/>
                        <wps:cNvSpPr/>
                        <wps:spPr>
                          <a:xfrm rot="-5399999">
                            <a:off x="1442794" y="4855803"/>
                            <a:ext cx="2069433" cy="183694"/>
                          </a:xfrm>
                          <a:prstGeom prst="rect">
                            <a:avLst/>
                          </a:prstGeom>
                          <a:ln>
                            <a:noFill/>
                          </a:ln>
                        </wps:spPr>
                        <wps:txbx>
                          <w:txbxContent>
                            <w:p w14:paraId="01DDD754" w14:textId="77777777" w:rsidR="006E0DF8" w:rsidRDefault="006968D4">
                              <w:pPr>
                                <w:spacing w:after="160" w:line="259" w:lineRule="auto"/>
                                <w:ind w:left="0" w:right="0" w:firstLine="0"/>
                                <w:jc w:val="left"/>
                              </w:pPr>
                              <w:proofErr w:type="spellStart"/>
                              <w:r>
                                <w:t>Succioncapacitiesoffish</w:t>
                              </w:r>
                              <w:proofErr w:type="spellEnd"/>
                            </w:p>
                          </w:txbxContent>
                        </wps:txbx>
                        <wps:bodyPr horzOverflow="overflow" vert="horz" lIns="0" tIns="0" rIns="0" bIns="0" rtlCol="0">
                          <a:noAutofit/>
                        </wps:bodyPr>
                      </wps:wsp>
                      <wps:wsp>
                        <wps:cNvPr id="1296" name="Rectangle 1296"/>
                        <wps:cNvSpPr/>
                        <wps:spPr>
                          <a:xfrm rot="-5399999">
                            <a:off x="2340801" y="1347455"/>
                            <a:ext cx="273420" cy="183694"/>
                          </a:xfrm>
                          <a:prstGeom prst="rect">
                            <a:avLst/>
                          </a:prstGeom>
                          <a:ln>
                            <a:noFill/>
                          </a:ln>
                        </wps:spPr>
                        <wps:txbx>
                          <w:txbxContent>
                            <w:p w14:paraId="5A1BCD3A" w14:textId="77777777" w:rsidR="006E0DF8" w:rsidRDefault="006968D4">
                              <w:pPr>
                                <w:spacing w:after="160" w:line="259" w:lineRule="auto"/>
                                <w:ind w:left="0" w:right="0" w:firstLine="0"/>
                                <w:jc w:val="left"/>
                              </w:pPr>
                              <w:r>
                                <w:t>OW</w:t>
                              </w:r>
                            </w:p>
                          </w:txbxContent>
                        </wps:txbx>
                        <wps:bodyPr horzOverflow="overflow" vert="horz" lIns="0" tIns="0" rIns="0" bIns="0" rtlCol="0">
                          <a:noAutofit/>
                        </wps:bodyPr>
                      </wps:wsp>
                      <wps:wsp>
                        <wps:cNvPr id="1297" name="Rectangle 1297"/>
                        <wps:cNvSpPr/>
                        <wps:spPr>
                          <a:xfrm rot="-5399999">
                            <a:off x="-106446" y="4603078"/>
                            <a:ext cx="5534844" cy="183694"/>
                          </a:xfrm>
                          <a:prstGeom prst="rect">
                            <a:avLst/>
                          </a:prstGeom>
                          <a:ln>
                            <a:noFill/>
                          </a:ln>
                        </wps:spPr>
                        <wps:txbx>
                          <w:txbxContent>
                            <w:p w14:paraId="5D3BB85C" w14:textId="77777777" w:rsidR="006E0DF8" w:rsidRDefault="006968D4">
                              <w:pPr>
                                <w:spacing w:after="160" w:line="259" w:lineRule="auto"/>
                                <w:ind w:left="0" w:right="0" w:firstLine="0"/>
                                <w:jc w:val="left"/>
                              </w:pPr>
                              <w:proofErr w:type="spellStart"/>
                              <w:r>
                                <w:t>OperculumvolumeOperculumvolume</w:t>
                              </w:r>
                              <w:proofErr w:type="spellEnd"/>
                              <w:r>
                                <w:t>(</w:t>
                              </w:r>
                              <w:proofErr w:type="spellStart"/>
                              <w:r>
                                <w:t>chercheràquoiçasert</w:t>
                              </w:r>
                              <w:proofErr w:type="spellEnd"/>
                              <w:r>
                                <w:t>)</w:t>
                              </w:r>
                            </w:p>
                          </w:txbxContent>
                        </wps:txbx>
                        <wps:bodyPr horzOverflow="overflow" vert="horz" lIns="0" tIns="0" rIns="0" bIns="0" rtlCol="0">
                          <a:noAutofit/>
                        </wps:bodyPr>
                      </wps:wsp>
                      <wps:wsp>
                        <wps:cNvPr id="1298" name="Rectangle 1298"/>
                        <wps:cNvSpPr/>
                        <wps:spPr>
                          <a:xfrm rot="-5399999">
                            <a:off x="2380790" y="1203980"/>
                            <a:ext cx="560370" cy="183694"/>
                          </a:xfrm>
                          <a:prstGeom prst="rect">
                            <a:avLst/>
                          </a:prstGeom>
                          <a:ln>
                            <a:noFill/>
                          </a:ln>
                        </wps:spPr>
                        <wps:txbx>
                          <w:txbxContent>
                            <w:p w14:paraId="7BB9FF1C" w14:textId="77777777" w:rsidR="006E0DF8" w:rsidRDefault="006968D4">
                              <w:pPr>
                                <w:spacing w:after="160" w:line="259" w:lineRule="auto"/>
                                <w:ind w:left="0" w:right="0" w:firstLine="0"/>
                                <w:jc w:val="left"/>
                              </w:pPr>
                              <w:r>
                                <w:t>OD/OW</w:t>
                              </w:r>
                            </w:p>
                          </w:txbxContent>
                        </wps:txbx>
                        <wps:bodyPr horzOverflow="overflow" vert="horz" lIns="0" tIns="0" rIns="0" bIns="0" rtlCol="0">
                          <a:noAutofit/>
                        </wps:bodyPr>
                      </wps:wsp>
                      <wps:wsp>
                        <wps:cNvPr id="1299" name="Rectangle 1299"/>
                        <wps:cNvSpPr/>
                        <wps:spPr>
                          <a:xfrm rot="-5399999">
                            <a:off x="2353724" y="6879797"/>
                            <a:ext cx="981405" cy="183694"/>
                          </a:xfrm>
                          <a:prstGeom prst="rect">
                            <a:avLst/>
                          </a:prstGeom>
                          <a:ln>
                            <a:noFill/>
                          </a:ln>
                        </wps:spPr>
                        <wps:txbx>
                          <w:txbxContent>
                            <w:p w14:paraId="35ADCEA4" w14:textId="77777777" w:rsidR="006E0DF8" w:rsidRDefault="006968D4">
                              <w:pPr>
                                <w:spacing w:after="160" w:line="259" w:lineRule="auto"/>
                                <w:ind w:left="0" w:right="0" w:firstLine="0"/>
                                <w:jc w:val="left"/>
                              </w:pPr>
                              <w:proofErr w:type="spellStart"/>
                              <w:r>
                                <w:t>Headlength</w:t>
                              </w:r>
                              <w:proofErr w:type="spellEnd"/>
                            </w:p>
                          </w:txbxContent>
                        </wps:txbx>
                        <wps:bodyPr horzOverflow="overflow" vert="horz" lIns="0" tIns="0" rIns="0" bIns="0" rtlCol="0">
                          <a:noAutofit/>
                        </wps:bodyPr>
                      </wps:wsp>
                      <wps:wsp>
                        <wps:cNvPr id="1300" name="Rectangle 1300"/>
                        <wps:cNvSpPr/>
                        <wps:spPr>
                          <a:xfrm rot="-5399999">
                            <a:off x="2036787" y="5082879"/>
                            <a:ext cx="1615281" cy="183694"/>
                          </a:xfrm>
                          <a:prstGeom prst="rect">
                            <a:avLst/>
                          </a:prstGeom>
                          <a:ln>
                            <a:noFill/>
                          </a:ln>
                        </wps:spPr>
                        <wps:txbx>
                          <w:txbxContent>
                            <w:p w14:paraId="2ACFBB51" w14:textId="77777777" w:rsidR="006E0DF8" w:rsidRDefault="006968D4">
                              <w:pPr>
                                <w:spacing w:after="160" w:line="259" w:lineRule="auto"/>
                                <w:ind w:left="0" w:right="0" w:firstLine="0"/>
                                <w:jc w:val="left"/>
                              </w:pPr>
                              <w:proofErr w:type="spellStart"/>
                              <w:r>
                                <w:t>Maximumpreysize</w:t>
                              </w:r>
                              <w:proofErr w:type="spellEnd"/>
                            </w:p>
                          </w:txbxContent>
                        </wps:txbx>
                        <wps:bodyPr horzOverflow="overflow" vert="horz" lIns="0" tIns="0" rIns="0" bIns="0" rtlCol="0">
                          <a:noAutofit/>
                        </wps:bodyPr>
                      </wps:wsp>
                      <wps:wsp>
                        <wps:cNvPr id="1301" name="Rectangle 1301"/>
                        <wps:cNvSpPr/>
                        <wps:spPr>
                          <a:xfrm rot="-5399999">
                            <a:off x="2624217" y="1263955"/>
                            <a:ext cx="440421" cy="183694"/>
                          </a:xfrm>
                          <a:prstGeom prst="rect">
                            <a:avLst/>
                          </a:prstGeom>
                          <a:ln>
                            <a:noFill/>
                          </a:ln>
                        </wps:spPr>
                        <wps:txbx>
                          <w:txbxContent>
                            <w:p w14:paraId="2612F333" w14:textId="77777777" w:rsidR="006E0DF8" w:rsidRDefault="006968D4">
                              <w:pPr>
                                <w:spacing w:after="160" w:line="259" w:lineRule="auto"/>
                                <w:ind w:left="0" w:right="0" w:firstLine="0"/>
                                <w:jc w:val="left"/>
                              </w:pPr>
                              <w:r>
                                <w:t>HL/SL</w:t>
                              </w:r>
                            </w:p>
                          </w:txbxContent>
                        </wps:txbx>
                        <wps:bodyPr horzOverflow="overflow" vert="horz" lIns="0" tIns="0" rIns="0" bIns="0" rtlCol="0">
                          <a:noAutofit/>
                        </wps:bodyPr>
                      </wps:wsp>
                      <wps:wsp>
                        <wps:cNvPr id="1302" name="Rectangle 1302"/>
                        <wps:cNvSpPr/>
                        <wps:spPr>
                          <a:xfrm rot="-5399999">
                            <a:off x="2486805" y="6829415"/>
                            <a:ext cx="1082171" cy="183694"/>
                          </a:xfrm>
                          <a:prstGeom prst="rect">
                            <a:avLst/>
                          </a:prstGeom>
                          <a:ln>
                            <a:noFill/>
                          </a:ln>
                        </wps:spPr>
                        <wps:txbx>
                          <w:txbxContent>
                            <w:p w14:paraId="276C6828" w14:textId="77777777" w:rsidR="006E0DF8" w:rsidRDefault="006968D4">
                              <w:pPr>
                                <w:spacing w:after="160" w:line="259" w:lineRule="auto"/>
                                <w:ind w:left="0" w:right="0" w:firstLine="0"/>
                                <w:jc w:val="left"/>
                              </w:pPr>
                              <w:proofErr w:type="spellStart"/>
                              <w:r>
                                <w:t>Pyloriccaeca</w:t>
                              </w:r>
                              <w:proofErr w:type="spellEnd"/>
                            </w:p>
                          </w:txbxContent>
                        </wps:txbx>
                        <wps:bodyPr horzOverflow="overflow" vert="horz" lIns="0" tIns="0" rIns="0" bIns="0" rtlCol="0">
                          <a:noAutofit/>
                        </wps:bodyPr>
                      </wps:wsp>
                      <wps:wsp>
                        <wps:cNvPr id="1303" name="Rectangle 1303"/>
                        <wps:cNvSpPr/>
                        <wps:spPr>
                          <a:xfrm rot="-5399999">
                            <a:off x="1623329" y="4485958"/>
                            <a:ext cx="2809122" cy="183694"/>
                          </a:xfrm>
                          <a:prstGeom prst="rect">
                            <a:avLst/>
                          </a:prstGeom>
                          <a:ln>
                            <a:noFill/>
                          </a:ln>
                        </wps:spPr>
                        <wps:txbx>
                          <w:txbxContent>
                            <w:p w14:paraId="4DE9DC39" w14:textId="77777777" w:rsidR="006E0DF8" w:rsidRDefault="006968D4">
                              <w:pPr>
                                <w:spacing w:after="160" w:line="259" w:lineRule="auto"/>
                                <w:ind w:left="0" w:right="0" w:firstLine="0"/>
                                <w:jc w:val="left"/>
                              </w:pPr>
                              <w:proofErr w:type="spellStart"/>
                              <w:r>
                                <w:t>Presence</w:t>
                              </w:r>
                              <w:proofErr w:type="spellEnd"/>
                              <w:r>
                                <w:t>/</w:t>
                              </w:r>
                              <w:proofErr w:type="spellStart"/>
                              <w:r>
                                <w:t>Absenceofpyloriccaeca</w:t>
                              </w:r>
                              <w:proofErr w:type="spellEnd"/>
                            </w:p>
                          </w:txbxContent>
                        </wps:txbx>
                        <wps:bodyPr horzOverflow="overflow" vert="horz" lIns="0" tIns="0" rIns="0" bIns="0" rtlCol="0">
                          <a:noAutofit/>
                        </wps:bodyPr>
                      </wps:wsp>
                      <wps:wsp>
                        <wps:cNvPr id="1304" name="Rectangle 1304"/>
                        <wps:cNvSpPr/>
                        <wps:spPr>
                          <a:xfrm rot="-5399999">
                            <a:off x="2927731" y="1384005"/>
                            <a:ext cx="200320" cy="183694"/>
                          </a:xfrm>
                          <a:prstGeom prst="rect">
                            <a:avLst/>
                          </a:prstGeom>
                          <a:ln>
                            <a:noFill/>
                          </a:ln>
                        </wps:spPr>
                        <wps:txbx>
                          <w:txbxContent>
                            <w:p w14:paraId="181C0D46" w14:textId="77777777" w:rsidR="006E0DF8" w:rsidRDefault="006968D4">
                              <w:pPr>
                                <w:spacing w:after="160" w:line="259" w:lineRule="auto"/>
                                <w:ind w:left="0" w:right="0" w:firstLine="0"/>
                                <w:jc w:val="left"/>
                              </w:pPr>
                              <w:r>
                                <w:t>PC</w:t>
                              </w:r>
                            </w:p>
                          </w:txbxContent>
                        </wps:txbx>
                        <wps:bodyPr horzOverflow="overflow" vert="horz" lIns="0" tIns="0" rIns="0" bIns="0" rtlCol="0">
                          <a:noAutofit/>
                        </wps:bodyPr>
                      </wps:wsp>
                      <wps:wsp>
                        <wps:cNvPr id="1305" name="Rectangle 1305"/>
                        <wps:cNvSpPr/>
                        <wps:spPr>
                          <a:xfrm rot="-5399999">
                            <a:off x="2647552" y="6806697"/>
                            <a:ext cx="1127606" cy="183694"/>
                          </a:xfrm>
                          <a:prstGeom prst="rect">
                            <a:avLst/>
                          </a:prstGeom>
                          <a:ln>
                            <a:noFill/>
                          </a:ln>
                        </wps:spPr>
                        <wps:txbx>
                          <w:txbxContent>
                            <w:p w14:paraId="3C272643" w14:textId="77777777" w:rsidR="006E0DF8" w:rsidRDefault="006968D4">
                              <w:pPr>
                                <w:spacing w:after="160" w:line="259" w:lineRule="auto"/>
                                <w:ind w:left="0" w:right="0" w:firstLine="0"/>
                                <w:jc w:val="left"/>
                              </w:pPr>
                              <w:proofErr w:type="spellStart"/>
                              <w:r>
                                <w:t>Anusposition</w:t>
                              </w:r>
                              <w:proofErr w:type="spellEnd"/>
                            </w:p>
                          </w:txbxContent>
                        </wps:txbx>
                        <wps:bodyPr horzOverflow="overflow" vert="horz" lIns="0" tIns="0" rIns="0" bIns="0" rtlCol="0">
                          <a:noAutofit/>
                        </wps:bodyPr>
                      </wps:wsp>
                      <wps:wsp>
                        <wps:cNvPr id="1306" name="Rectangle 1306"/>
                        <wps:cNvSpPr/>
                        <wps:spPr>
                          <a:xfrm rot="-5399999">
                            <a:off x="2342024" y="5021188"/>
                            <a:ext cx="1738663" cy="183694"/>
                          </a:xfrm>
                          <a:prstGeom prst="rect">
                            <a:avLst/>
                          </a:prstGeom>
                          <a:ln>
                            <a:noFill/>
                          </a:ln>
                        </wps:spPr>
                        <wps:txbx>
                          <w:txbxContent>
                            <w:p w14:paraId="52E22D93" w14:textId="77777777" w:rsidR="006E0DF8" w:rsidRDefault="006968D4">
                              <w:pPr>
                                <w:spacing w:after="160" w:line="259" w:lineRule="auto"/>
                                <w:ind w:left="0" w:right="0" w:firstLine="0"/>
                                <w:jc w:val="left"/>
                              </w:pPr>
                              <w:proofErr w:type="spellStart"/>
                              <w:r>
                                <w:t>Digestivetractlength</w:t>
                              </w:r>
                              <w:proofErr w:type="spellEnd"/>
                            </w:p>
                          </w:txbxContent>
                        </wps:txbx>
                        <wps:bodyPr horzOverflow="overflow" vert="horz" lIns="0" tIns="0" rIns="0" bIns="0" rtlCol="0">
                          <a:noAutofit/>
                        </wps:bodyPr>
                      </wps:wsp>
                      <wps:wsp>
                        <wps:cNvPr id="1307" name="Rectangle 1307"/>
                        <wps:cNvSpPr/>
                        <wps:spPr>
                          <a:xfrm rot="-5399999">
                            <a:off x="2960552" y="1233361"/>
                            <a:ext cx="501607" cy="183694"/>
                          </a:xfrm>
                          <a:prstGeom prst="rect">
                            <a:avLst/>
                          </a:prstGeom>
                          <a:ln>
                            <a:noFill/>
                          </a:ln>
                        </wps:spPr>
                        <wps:txbx>
                          <w:txbxContent>
                            <w:p w14:paraId="45A5B1D1" w14:textId="77777777" w:rsidR="006E0DF8" w:rsidRDefault="006968D4">
                              <w:pPr>
                                <w:spacing w:after="160" w:line="259" w:lineRule="auto"/>
                                <w:ind w:left="0" w:right="0" w:firstLine="0"/>
                                <w:jc w:val="left"/>
                              </w:pPr>
                              <w:r>
                                <w:t>PAL/SL</w:t>
                              </w:r>
                            </w:p>
                          </w:txbxContent>
                        </wps:txbx>
                        <wps:bodyPr horzOverflow="overflow" vert="horz" lIns="0" tIns="0" rIns="0" bIns="0" rtlCol="0">
                          <a:noAutofit/>
                        </wps:bodyPr>
                      </wps:wsp>
                      <wps:wsp>
                        <wps:cNvPr id="1308" name="Shape 1308"/>
                        <wps:cNvSpPr/>
                        <wps:spPr>
                          <a:xfrm>
                            <a:off x="3282352" y="476497"/>
                            <a:ext cx="0" cy="7989571"/>
                          </a:xfrm>
                          <a:custGeom>
                            <a:avLst/>
                            <a:gdLst/>
                            <a:ahLst/>
                            <a:cxnLst/>
                            <a:rect l="0" t="0" r="0" b="0"/>
                            <a:pathLst>
                              <a:path h="7989571">
                                <a:moveTo>
                                  <a:pt x="0" y="7989571"/>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309" name="Rectangle 1309"/>
                        <wps:cNvSpPr/>
                        <wps:spPr>
                          <a:xfrm rot="-5399999">
                            <a:off x="3343310" y="7783893"/>
                            <a:ext cx="1032091" cy="180440"/>
                          </a:xfrm>
                          <a:prstGeom prst="rect">
                            <a:avLst/>
                          </a:prstGeom>
                          <a:ln>
                            <a:noFill/>
                          </a:ln>
                        </wps:spPr>
                        <wps:txbx>
                          <w:txbxContent>
                            <w:p w14:paraId="1A570923" w14:textId="77777777" w:rsidR="006E0DF8" w:rsidRDefault="006968D4">
                              <w:pPr>
                                <w:spacing w:after="160" w:line="259" w:lineRule="auto"/>
                                <w:ind w:left="0" w:right="0" w:firstLine="0"/>
                                <w:jc w:val="left"/>
                              </w:pPr>
                              <w:r>
                                <w:rPr>
                                  <w:b/>
                                </w:rPr>
                                <w:t>Locomotion</w:t>
                              </w:r>
                            </w:p>
                          </w:txbxContent>
                        </wps:txbx>
                        <wps:bodyPr horzOverflow="overflow" vert="horz" lIns="0" tIns="0" rIns="0" bIns="0" rtlCol="0">
                          <a:noAutofit/>
                        </wps:bodyPr>
                      </wps:wsp>
                      <wps:wsp>
                        <wps:cNvPr id="1310" name="Rectangle 1310"/>
                        <wps:cNvSpPr/>
                        <wps:spPr>
                          <a:xfrm rot="-5399999">
                            <a:off x="2931487" y="6902113"/>
                            <a:ext cx="936777" cy="183694"/>
                          </a:xfrm>
                          <a:prstGeom prst="rect">
                            <a:avLst/>
                          </a:prstGeom>
                          <a:ln>
                            <a:noFill/>
                          </a:ln>
                        </wps:spPr>
                        <wps:txbx>
                          <w:txbxContent>
                            <w:p w14:paraId="42AB2286" w14:textId="77777777" w:rsidR="006E0DF8" w:rsidRDefault="006968D4">
                              <w:pPr>
                                <w:spacing w:after="160" w:line="259" w:lineRule="auto"/>
                                <w:ind w:left="0" w:right="0" w:firstLine="0"/>
                                <w:jc w:val="left"/>
                              </w:pPr>
                              <w:proofErr w:type="spellStart"/>
                              <w:r>
                                <w:t>Bodydepth</w:t>
                              </w:r>
                              <w:proofErr w:type="spellEnd"/>
                            </w:p>
                          </w:txbxContent>
                        </wps:txbx>
                        <wps:bodyPr horzOverflow="overflow" vert="horz" lIns="0" tIns="0" rIns="0" bIns="0" rtlCol="0">
                          <a:noAutofit/>
                        </wps:bodyPr>
                      </wps:wsp>
                      <wps:wsp>
                        <wps:cNvPr id="1311" name="Rectangle 1311"/>
                        <wps:cNvSpPr/>
                        <wps:spPr>
                          <a:xfrm rot="-5399999">
                            <a:off x="249382" y="2740026"/>
                            <a:ext cx="6300987" cy="183694"/>
                          </a:xfrm>
                          <a:prstGeom prst="rect">
                            <a:avLst/>
                          </a:prstGeom>
                          <a:ln>
                            <a:noFill/>
                          </a:ln>
                        </wps:spPr>
                        <wps:txbx>
                          <w:txbxContent>
                            <w:p w14:paraId="6906AAE6" w14:textId="77777777" w:rsidR="006E0DF8" w:rsidRDefault="006968D4">
                              <w:pPr>
                                <w:spacing w:after="160" w:line="259" w:lineRule="auto"/>
                                <w:ind w:left="0" w:right="0" w:firstLine="0"/>
                                <w:jc w:val="left"/>
                              </w:pPr>
                              <w:r>
                                <w:t>SwimmingcapacitiesoffishlinkedtotheirfoodprospectionbehaviorBD/SL</w:t>
                              </w:r>
                            </w:p>
                          </w:txbxContent>
                        </wps:txbx>
                        <wps:bodyPr horzOverflow="overflow" vert="horz" lIns="0" tIns="0" rIns="0" bIns="0" rtlCol="0">
                          <a:noAutofit/>
                        </wps:bodyPr>
                      </wps:wsp>
                      <wps:wsp>
                        <wps:cNvPr id="1312" name="Rectangle 1312"/>
                        <wps:cNvSpPr/>
                        <wps:spPr>
                          <a:xfrm rot="-5399999">
                            <a:off x="1690499" y="5477660"/>
                            <a:ext cx="3785681" cy="183694"/>
                          </a:xfrm>
                          <a:prstGeom prst="rect">
                            <a:avLst/>
                          </a:prstGeom>
                          <a:ln>
                            <a:noFill/>
                          </a:ln>
                        </wps:spPr>
                        <wps:txbx>
                          <w:txbxContent>
                            <w:p w14:paraId="3A128FB9" w14:textId="77777777" w:rsidR="006E0DF8" w:rsidRDefault="006968D4">
                              <w:pPr>
                                <w:spacing w:after="160" w:line="259" w:lineRule="auto"/>
                                <w:ind w:left="0" w:right="0" w:firstLine="0"/>
                                <w:jc w:val="left"/>
                              </w:pPr>
                              <w:proofErr w:type="spellStart"/>
                              <w:r>
                                <w:t>PectoralfinpositionManeuvrabilityoffish</w:t>
                              </w:r>
                              <w:proofErr w:type="spellEnd"/>
                            </w:p>
                          </w:txbxContent>
                        </wps:txbx>
                        <wps:bodyPr horzOverflow="overflow" vert="horz" lIns="0" tIns="0" rIns="0" bIns="0" rtlCol="0">
                          <a:noAutofit/>
                        </wps:bodyPr>
                      </wps:wsp>
                      <wps:wsp>
                        <wps:cNvPr id="1313" name="Rectangle 1313"/>
                        <wps:cNvSpPr/>
                        <wps:spPr>
                          <a:xfrm rot="-5399999">
                            <a:off x="3303862" y="1204686"/>
                            <a:ext cx="558957" cy="183694"/>
                          </a:xfrm>
                          <a:prstGeom prst="rect">
                            <a:avLst/>
                          </a:prstGeom>
                          <a:ln>
                            <a:noFill/>
                          </a:ln>
                        </wps:spPr>
                        <wps:txbx>
                          <w:txbxContent>
                            <w:p w14:paraId="7D9AB6D1" w14:textId="77777777" w:rsidR="006E0DF8" w:rsidRDefault="006968D4">
                              <w:pPr>
                                <w:spacing w:after="160" w:line="259" w:lineRule="auto"/>
                                <w:ind w:left="0" w:right="0" w:firstLine="0"/>
                                <w:jc w:val="left"/>
                              </w:pPr>
                              <w:r>
                                <w:t>PFI/PFB</w:t>
                              </w:r>
                            </w:p>
                          </w:txbxContent>
                        </wps:txbx>
                        <wps:bodyPr horzOverflow="overflow" vert="horz" lIns="0" tIns="0" rIns="0" bIns="0" rtlCol="0">
                          <a:noAutofit/>
                        </wps:bodyPr>
                      </wps:wsp>
                      <wps:wsp>
                        <wps:cNvPr id="1314" name="Rectangle 1314"/>
                        <wps:cNvSpPr/>
                        <wps:spPr>
                          <a:xfrm rot="-5399999">
                            <a:off x="808856" y="4412552"/>
                            <a:ext cx="5915896" cy="183694"/>
                          </a:xfrm>
                          <a:prstGeom prst="rect">
                            <a:avLst/>
                          </a:prstGeom>
                          <a:ln>
                            <a:noFill/>
                          </a:ln>
                        </wps:spPr>
                        <wps:txbx>
                          <w:txbxContent>
                            <w:p w14:paraId="31565AE8" w14:textId="77777777" w:rsidR="006E0DF8" w:rsidRDefault="006968D4">
                              <w:pPr>
                                <w:spacing w:after="160" w:line="259" w:lineRule="auto"/>
                                <w:ind w:left="0" w:right="0" w:firstLine="0"/>
                                <w:jc w:val="left"/>
                              </w:pPr>
                              <w:proofErr w:type="spellStart"/>
                              <w:r>
                                <w:t>PectoralfininsertionInsertiondelapectorale</w:t>
                              </w:r>
                              <w:proofErr w:type="spellEnd"/>
                              <w:r>
                                <w:t>(</w:t>
                              </w:r>
                              <w:proofErr w:type="spellStart"/>
                              <w:r>
                                <w:t>chercheràquoiçasert</w:t>
                              </w:r>
                              <w:proofErr w:type="spellEnd"/>
                              <w:r>
                                <w:t>)</w:t>
                              </w:r>
                            </w:p>
                          </w:txbxContent>
                        </wps:txbx>
                        <wps:bodyPr horzOverflow="overflow" vert="horz" lIns="0" tIns="0" rIns="0" bIns="0" rtlCol="0">
                          <a:noAutofit/>
                        </wps:bodyPr>
                      </wps:wsp>
                      <wps:wsp>
                        <wps:cNvPr id="1315" name="Rectangle 1315"/>
                        <wps:cNvSpPr/>
                        <wps:spPr>
                          <a:xfrm rot="-5399999">
                            <a:off x="3512871" y="1230231"/>
                            <a:ext cx="507867" cy="183694"/>
                          </a:xfrm>
                          <a:prstGeom prst="rect">
                            <a:avLst/>
                          </a:prstGeom>
                          <a:ln>
                            <a:noFill/>
                          </a:ln>
                        </wps:spPr>
                        <wps:txbx>
                          <w:txbxContent>
                            <w:p w14:paraId="2D72C511" w14:textId="77777777" w:rsidR="006E0DF8" w:rsidRDefault="006968D4">
                              <w:pPr>
                                <w:spacing w:after="160" w:line="259" w:lineRule="auto"/>
                                <w:ind w:left="0" w:right="0" w:firstLine="0"/>
                                <w:jc w:val="left"/>
                              </w:pPr>
                              <w:r>
                                <w:t>PPL/SL</w:t>
                              </w:r>
                            </w:p>
                          </w:txbxContent>
                        </wps:txbx>
                        <wps:bodyPr horzOverflow="overflow" vert="horz" lIns="0" tIns="0" rIns="0" bIns="0" rtlCol="0">
                          <a:noAutofit/>
                        </wps:bodyPr>
                      </wps:wsp>
                      <wps:wsp>
                        <wps:cNvPr id="1316" name="Rectangle 1316"/>
                        <wps:cNvSpPr/>
                        <wps:spPr>
                          <a:xfrm rot="16200001">
                            <a:off x="952337" y="4372569"/>
                            <a:ext cx="5995862" cy="183694"/>
                          </a:xfrm>
                          <a:prstGeom prst="rect">
                            <a:avLst/>
                          </a:prstGeom>
                          <a:ln>
                            <a:noFill/>
                          </a:ln>
                        </wps:spPr>
                        <wps:txbx>
                          <w:txbxContent>
                            <w:p w14:paraId="1E7104F7" w14:textId="77777777" w:rsidR="006E0DF8" w:rsidRDefault="006968D4">
                              <w:pPr>
                                <w:spacing w:after="160" w:line="259" w:lineRule="auto"/>
                                <w:ind w:left="0" w:right="0" w:firstLine="0"/>
                                <w:jc w:val="left"/>
                              </w:pPr>
                              <w:proofErr w:type="spellStart"/>
                              <w:r>
                                <w:t>TransversalshapePositioninthewatercolumnandhydrodynamism</w:t>
                              </w:r>
                              <w:proofErr w:type="spellEnd"/>
                            </w:p>
                          </w:txbxContent>
                        </wps:txbx>
                        <wps:bodyPr horzOverflow="overflow" vert="horz" lIns="0" tIns="0" rIns="0" bIns="0" rtlCol="0">
                          <a:noAutofit/>
                        </wps:bodyPr>
                      </wps:wsp>
                      <wps:wsp>
                        <wps:cNvPr id="1317" name="Rectangle 1317"/>
                        <wps:cNvSpPr/>
                        <wps:spPr>
                          <a:xfrm rot="-5399999">
                            <a:off x="3688055" y="1221952"/>
                            <a:ext cx="524426" cy="183694"/>
                          </a:xfrm>
                          <a:prstGeom prst="rect">
                            <a:avLst/>
                          </a:prstGeom>
                          <a:ln>
                            <a:noFill/>
                          </a:ln>
                        </wps:spPr>
                        <wps:txbx>
                          <w:txbxContent>
                            <w:p w14:paraId="301E0081" w14:textId="77777777" w:rsidR="006E0DF8" w:rsidRDefault="006968D4">
                              <w:pPr>
                                <w:spacing w:after="160" w:line="259" w:lineRule="auto"/>
                                <w:ind w:left="0" w:right="0" w:firstLine="0"/>
                                <w:jc w:val="left"/>
                              </w:pPr>
                              <w:r>
                                <w:t>BD/BW</w:t>
                              </w:r>
                            </w:p>
                          </w:txbxContent>
                        </wps:txbx>
                        <wps:bodyPr horzOverflow="overflow" vert="horz" lIns="0" tIns="0" rIns="0" bIns="0" rtlCol="0">
                          <a:noAutofit/>
                        </wps:bodyPr>
                      </wps:wsp>
                      <wps:wsp>
                        <wps:cNvPr id="1318" name="Rectangle 1318"/>
                        <wps:cNvSpPr/>
                        <wps:spPr>
                          <a:xfrm rot="-5399999">
                            <a:off x="1657501" y="4894269"/>
                            <a:ext cx="4952462" cy="183694"/>
                          </a:xfrm>
                          <a:prstGeom prst="rect">
                            <a:avLst/>
                          </a:prstGeom>
                          <a:ln>
                            <a:noFill/>
                          </a:ln>
                        </wps:spPr>
                        <wps:txbx>
                          <w:txbxContent>
                            <w:p w14:paraId="2920CDBD" w14:textId="77777777" w:rsidR="006E0DF8" w:rsidRDefault="006968D4">
                              <w:pPr>
                                <w:spacing w:after="160" w:line="259" w:lineRule="auto"/>
                                <w:ind w:left="0" w:right="0" w:firstLine="0"/>
                                <w:jc w:val="left"/>
                              </w:pPr>
                              <w:proofErr w:type="spellStart"/>
                              <w:r>
                                <w:t>CaudalthrottlewidthSwimmingstrategy</w:t>
                              </w:r>
                              <w:proofErr w:type="spellEnd"/>
                              <w:r>
                                <w:t>(cruiser/sprinter)</w:t>
                              </w:r>
                            </w:p>
                          </w:txbxContent>
                        </wps:txbx>
                        <wps:bodyPr horzOverflow="overflow" vert="horz" lIns="0" tIns="0" rIns="0" bIns="0" rtlCol="0">
                          <a:noAutofit/>
                        </wps:bodyPr>
                      </wps:wsp>
                      <wps:wsp>
                        <wps:cNvPr id="1319" name="Rectangle 1319"/>
                        <wps:cNvSpPr/>
                        <wps:spPr>
                          <a:xfrm rot="-5399999">
                            <a:off x="3975011" y="1325444"/>
                            <a:ext cx="317442" cy="183694"/>
                          </a:xfrm>
                          <a:prstGeom prst="rect">
                            <a:avLst/>
                          </a:prstGeom>
                          <a:ln>
                            <a:noFill/>
                          </a:ln>
                        </wps:spPr>
                        <wps:txbx>
                          <w:txbxContent>
                            <w:p w14:paraId="07EE1140" w14:textId="77777777" w:rsidR="006E0DF8" w:rsidRDefault="006968D4">
                              <w:pPr>
                                <w:spacing w:after="160" w:line="259" w:lineRule="auto"/>
                                <w:ind w:left="0" w:right="0" w:firstLine="0"/>
                                <w:jc w:val="left"/>
                              </w:pPr>
                              <w:r>
                                <w:t>CPD</w:t>
                              </w:r>
                            </w:p>
                          </w:txbxContent>
                        </wps:txbx>
                        <wps:bodyPr horzOverflow="overflow" vert="horz" lIns="0" tIns="0" rIns="0" bIns="0" rtlCol="0">
                          <a:noAutofit/>
                        </wps:bodyPr>
                      </wps:wsp>
                      <wps:wsp>
                        <wps:cNvPr id="1320" name="Rectangle 1320"/>
                        <wps:cNvSpPr/>
                        <wps:spPr>
                          <a:xfrm rot="-5399999">
                            <a:off x="1510384" y="4563701"/>
                            <a:ext cx="5613599" cy="183694"/>
                          </a:xfrm>
                          <a:prstGeom prst="rect">
                            <a:avLst/>
                          </a:prstGeom>
                          <a:ln>
                            <a:noFill/>
                          </a:ln>
                        </wps:spPr>
                        <wps:txbx>
                          <w:txbxContent>
                            <w:p w14:paraId="6A93C4D0" w14:textId="77777777" w:rsidR="006E0DF8" w:rsidRDefault="006968D4">
                              <w:pPr>
                                <w:spacing w:after="160" w:line="259" w:lineRule="auto"/>
                                <w:ind w:left="0" w:right="0" w:firstLine="0"/>
                                <w:jc w:val="left"/>
                              </w:pPr>
                              <w:proofErr w:type="spellStart"/>
                              <w:r>
                                <w:t>DorsalfininsertionSwimmingbehavior</w:t>
                              </w:r>
                              <w:proofErr w:type="spellEnd"/>
                              <w:r>
                                <w:t>(</w:t>
                              </w:r>
                              <w:proofErr w:type="spellStart"/>
                              <w:r>
                                <w:t>chercheràquoiçasert</w:t>
                              </w:r>
                              <w:proofErr w:type="spellEnd"/>
                              <w:r>
                                <w:t>)</w:t>
                              </w:r>
                            </w:p>
                          </w:txbxContent>
                        </wps:txbx>
                        <wps:bodyPr horzOverflow="overflow" vert="horz" lIns="0" tIns="0" rIns="0" bIns="0" rtlCol="0">
                          <a:noAutofit/>
                        </wps:bodyPr>
                      </wps:wsp>
                      <wps:wsp>
                        <wps:cNvPr id="1321" name="Rectangle 1321"/>
                        <wps:cNvSpPr/>
                        <wps:spPr>
                          <a:xfrm rot="-5399999">
                            <a:off x="4050830" y="1217812"/>
                            <a:ext cx="532706" cy="183694"/>
                          </a:xfrm>
                          <a:prstGeom prst="rect">
                            <a:avLst/>
                          </a:prstGeom>
                          <a:ln>
                            <a:noFill/>
                          </a:ln>
                        </wps:spPr>
                        <wps:txbx>
                          <w:txbxContent>
                            <w:p w14:paraId="06DB5BB6" w14:textId="77777777" w:rsidR="006E0DF8" w:rsidRDefault="006968D4">
                              <w:pPr>
                                <w:spacing w:after="160" w:line="259" w:lineRule="auto"/>
                                <w:ind w:left="0" w:right="0" w:firstLine="0"/>
                                <w:jc w:val="left"/>
                              </w:pPr>
                              <w:r>
                                <w:t>PDL/SL</w:t>
                              </w:r>
                            </w:p>
                          </w:txbxContent>
                        </wps:txbx>
                        <wps:bodyPr horzOverflow="overflow" vert="horz" lIns="0" tIns="0" rIns="0" bIns="0" rtlCol="0">
                          <a:noAutofit/>
                        </wps:bodyPr>
                      </wps:wsp>
                      <wps:wsp>
                        <wps:cNvPr id="1322" name="Shape 1322"/>
                        <wps:cNvSpPr/>
                        <wps:spPr>
                          <a:xfrm>
                            <a:off x="4388179" y="476497"/>
                            <a:ext cx="0" cy="7989571"/>
                          </a:xfrm>
                          <a:custGeom>
                            <a:avLst/>
                            <a:gdLst/>
                            <a:ahLst/>
                            <a:cxnLst/>
                            <a:rect l="0" t="0" r="0" b="0"/>
                            <a:pathLst>
                              <a:path h="7989571">
                                <a:moveTo>
                                  <a:pt x="0" y="7989571"/>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323" name="Rectangle 1323"/>
                        <wps:cNvSpPr/>
                        <wps:spPr>
                          <a:xfrm rot="-5399999">
                            <a:off x="4301019" y="8002690"/>
                            <a:ext cx="594496" cy="180440"/>
                          </a:xfrm>
                          <a:prstGeom prst="rect">
                            <a:avLst/>
                          </a:prstGeom>
                          <a:ln>
                            <a:noFill/>
                          </a:ln>
                        </wps:spPr>
                        <wps:txbx>
                          <w:txbxContent>
                            <w:p w14:paraId="2175BBFA" w14:textId="77777777" w:rsidR="006E0DF8" w:rsidRDefault="006968D4">
                              <w:pPr>
                                <w:spacing w:after="160" w:line="259" w:lineRule="auto"/>
                                <w:ind w:left="0" w:right="0" w:firstLine="0"/>
                                <w:jc w:val="left"/>
                              </w:pPr>
                              <w:proofErr w:type="spellStart"/>
                              <w:r>
                                <w:rPr>
                                  <w:b/>
                                </w:rPr>
                                <w:t>Others</w:t>
                              </w:r>
                              <w:proofErr w:type="spellEnd"/>
                            </w:p>
                          </w:txbxContent>
                        </wps:txbx>
                        <wps:bodyPr horzOverflow="overflow" vert="horz" lIns="0" tIns="0" rIns="0" bIns="0" rtlCol="0">
                          <a:noAutofit/>
                        </wps:bodyPr>
                      </wps:wsp>
                      <wps:wsp>
                        <wps:cNvPr id="1324" name="Rectangle 1324"/>
                        <wps:cNvSpPr/>
                        <wps:spPr>
                          <a:xfrm rot="-5399999">
                            <a:off x="3998048" y="6862836"/>
                            <a:ext cx="1015331" cy="183694"/>
                          </a:xfrm>
                          <a:prstGeom prst="rect">
                            <a:avLst/>
                          </a:prstGeom>
                          <a:ln>
                            <a:noFill/>
                          </a:ln>
                        </wps:spPr>
                        <wps:txbx>
                          <w:txbxContent>
                            <w:p w14:paraId="29420E47" w14:textId="77777777" w:rsidR="006E0DF8" w:rsidRDefault="006968D4">
                              <w:pPr>
                                <w:spacing w:after="160" w:line="259" w:lineRule="auto"/>
                                <w:ind w:left="0" w:right="0" w:firstLine="0"/>
                                <w:jc w:val="left"/>
                              </w:pPr>
                              <w:proofErr w:type="spellStart"/>
                              <w:r>
                                <w:t>Eyeposition</w:t>
                              </w:r>
                              <w:proofErr w:type="spellEnd"/>
                            </w:p>
                          </w:txbxContent>
                        </wps:txbx>
                        <wps:bodyPr horzOverflow="overflow" vert="horz" lIns="0" tIns="0" rIns="0" bIns="0" rtlCol="0">
                          <a:noAutofit/>
                        </wps:bodyPr>
                      </wps:wsp>
                      <wps:wsp>
                        <wps:cNvPr id="1325" name="Rectangle 1325"/>
                        <wps:cNvSpPr/>
                        <wps:spPr>
                          <a:xfrm rot="-5399999">
                            <a:off x="2545528" y="3930333"/>
                            <a:ext cx="3920372" cy="183694"/>
                          </a:xfrm>
                          <a:prstGeom prst="rect">
                            <a:avLst/>
                          </a:prstGeom>
                          <a:ln>
                            <a:noFill/>
                          </a:ln>
                        </wps:spPr>
                        <wps:txbx>
                          <w:txbxContent>
                            <w:p w14:paraId="0583782C" w14:textId="77777777" w:rsidR="006E0DF8" w:rsidRDefault="006968D4">
                              <w:pPr>
                                <w:spacing w:after="160" w:line="259" w:lineRule="auto"/>
                                <w:ind w:left="0" w:right="0" w:firstLine="0"/>
                                <w:jc w:val="left"/>
                              </w:pPr>
                              <w:proofErr w:type="spellStart"/>
                              <w:r>
                                <w:t>Positioninthewatercolumn</w:t>
                              </w:r>
                              <w:proofErr w:type="spellEnd"/>
                              <w:r>
                                <w:t>(</w:t>
                              </w:r>
                              <w:proofErr w:type="spellStart"/>
                              <w:r>
                                <w:t>pelagic</w:t>
                              </w:r>
                              <w:proofErr w:type="spellEnd"/>
                              <w:r>
                                <w:t>/</w:t>
                              </w:r>
                              <w:proofErr w:type="spellStart"/>
                              <w:r>
                                <w:t>sedentary</w:t>
                              </w:r>
                              <w:proofErr w:type="spellEnd"/>
                              <w:r>
                                <w:t>)</w:t>
                              </w:r>
                            </w:p>
                          </w:txbxContent>
                        </wps:txbx>
                        <wps:bodyPr horzOverflow="overflow" vert="horz" lIns="0" tIns="0" rIns="0" bIns="0" rtlCol="0">
                          <a:noAutofit/>
                        </wps:bodyPr>
                      </wps:wsp>
                      <wps:wsp>
                        <wps:cNvPr id="1326" name="Rectangle 1326"/>
                        <wps:cNvSpPr/>
                        <wps:spPr>
                          <a:xfrm rot="-5399999">
                            <a:off x="4256830" y="1235280"/>
                            <a:ext cx="497770" cy="183694"/>
                          </a:xfrm>
                          <a:prstGeom prst="rect">
                            <a:avLst/>
                          </a:prstGeom>
                          <a:ln>
                            <a:noFill/>
                          </a:ln>
                        </wps:spPr>
                        <wps:txbx>
                          <w:txbxContent>
                            <w:p w14:paraId="3A4D74F4" w14:textId="77777777" w:rsidR="006E0DF8" w:rsidRDefault="006968D4">
                              <w:pPr>
                                <w:spacing w:after="160" w:line="259" w:lineRule="auto"/>
                                <w:ind w:left="0" w:right="0" w:firstLine="0"/>
                                <w:jc w:val="left"/>
                              </w:pPr>
                              <w:r>
                                <w:t>EH/HD</w:t>
                              </w:r>
                            </w:p>
                          </w:txbxContent>
                        </wps:txbx>
                        <wps:bodyPr horzOverflow="overflow" vert="horz" lIns="0" tIns="0" rIns="0" bIns="0" rtlCol="0">
                          <a:noAutofit/>
                        </wps:bodyPr>
                      </wps:wsp>
                      <wps:wsp>
                        <wps:cNvPr id="1327" name="Rectangle 1327"/>
                        <wps:cNvSpPr/>
                        <wps:spPr>
                          <a:xfrm rot="-5399999">
                            <a:off x="1335829" y="4017163"/>
                            <a:ext cx="6706675" cy="183694"/>
                          </a:xfrm>
                          <a:prstGeom prst="rect">
                            <a:avLst/>
                          </a:prstGeom>
                          <a:ln>
                            <a:noFill/>
                          </a:ln>
                        </wps:spPr>
                        <wps:txbx>
                          <w:txbxContent>
                            <w:p w14:paraId="525720F6" w14:textId="77777777" w:rsidR="006E0DF8" w:rsidRDefault="006968D4">
                              <w:pPr>
                                <w:spacing w:after="160" w:line="259" w:lineRule="auto"/>
                                <w:ind w:left="0" w:right="0" w:firstLine="0"/>
                                <w:jc w:val="left"/>
                              </w:pPr>
                              <w:r>
                                <w:t>PresencephotophoresPresence/Absenceofphotophores(chercheràquoiçasert)</w:t>
                              </w:r>
                            </w:p>
                          </w:txbxContent>
                        </wps:txbx>
                        <wps:bodyPr horzOverflow="overflow" vert="horz" lIns="0" tIns="0" rIns="0" bIns="0" rtlCol="0">
                          <a:noAutofit/>
                        </wps:bodyPr>
                      </wps:wsp>
                      <wps:wsp>
                        <wps:cNvPr id="1328" name="Rectangle 1328"/>
                        <wps:cNvSpPr/>
                        <wps:spPr>
                          <a:xfrm rot="-5399999">
                            <a:off x="4535999" y="1330997"/>
                            <a:ext cx="306336" cy="183694"/>
                          </a:xfrm>
                          <a:prstGeom prst="rect">
                            <a:avLst/>
                          </a:prstGeom>
                          <a:ln>
                            <a:noFill/>
                          </a:ln>
                        </wps:spPr>
                        <wps:txbx>
                          <w:txbxContent>
                            <w:p w14:paraId="352B6B60" w14:textId="77777777" w:rsidR="006E0DF8" w:rsidRDefault="006968D4">
                              <w:pPr>
                                <w:spacing w:after="160" w:line="259" w:lineRule="auto"/>
                                <w:ind w:left="0" w:right="0" w:firstLine="0"/>
                                <w:jc w:val="left"/>
                              </w:pPr>
                              <w:r>
                                <w:t>PHT</w:t>
                              </w:r>
                            </w:p>
                          </w:txbxContent>
                        </wps:txbx>
                        <wps:bodyPr horzOverflow="overflow" vert="horz" lIns="0" tIns="0" rIns="0" bIns="0" rtlCol="0">
                          <a:noAutofit/>
                        </wps:bodyPr>
                      </wps:wsp>
                      <wps:wsp>
                        <wps:cNvPr id="1329" name="Shape 1329"/>
                        <wps:cNvSpPr/>
                        <wps:spPr>
                          <a:xfrm>
                            <a:off x="4760162" y="476497"/>
                            <a:ext cx="0" cy="7989571"/>
                          </a:xfrm>
                          <a:custGeom>
                            <a:avLst/>
                            <a:gdLst/>
                            <a:ahLst/>
                            <a:cxnLst/>
                            <a:rect l="0" t="0" r="0" b="0"/>
                            <a:pathLst>
                              <a:path h="7989571">
                                <a:moveTo>
                                  <a:pt x="0" y="7989571"/>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7144EF" id="Group 15978" o:spid="_x0000_s1026" style="width:377.3pt;height:1042.95pt;mso-position-horizontal-relative:char;mso-position-vertical-relative:line" coordorigin="-108,-19182" coordsize="47919,1324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">
                <v:rect id="Rectangle 1221" o:spid="_x0000_s1027" style="position:absolute;left:-2309;top:85072;width:6457;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" filled="f" stroked="f">
                  <v:textbox inset="0,0,0,0">
                    <w:txbxContent>
                      <w:p w14:paraId="57034B0F" w14:textId="77777777" w:rsidR="006E0DF8" w:rsidRDefault="006968D4">
                        <w:pPr>
                          <w:spacing w:after="160" w:line="259" w:lineRule="auto"/>
                          <w:ind w:left="0" w:right="0" w:firstLine="0"/>
                          <w:jc w:val="left"/>
                        </w:pPr>
                        <w:r>
                          <w:t>Table2:</w:t>
                        </w:r>
                      </w:p>
                    </w:txbxContent>
                  </v:textbox>
                </v:rect>
                <v:rect id="Rectangle 1222" o:spid="_x0000_s1028" style="position:absolute;left:-42247;top:41018;width:86113;height:183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" filled="f" stroked="f">
                  <v:textbox inset="0,0,0,0">
                    <w:txbxContent>
                      <w:p w14:paraId="61110E22" w14:textId="4E9DDB88" w:rsidR="006E0DF8" w:rsidRPr="007405BF" w:rsidRDefault="006968D4">
                        <w:pPr>
                          <w:spacing w:after="160" w:line="259" w:lineRule="auto"/>
                          <w:ind w:left="0" w:right="0" w:firstLine="0"/>
                          <w:jc w:val="left"/>
                          <w:rPr>
                            <w:lang w:val="en-GB"/>
                          </w:rPr>
                        </w:pPr>
                        <w:r w:rsidRPr="007405BF">
                          <w:rPr>
                            <w:lang w:val="en-GB"/>
                          </w:rPr>
                          <w:t>Description</w:t>
                        </w:r>
                        <w:r w:rsidR="007405BF">
                          <w:rPr>
                            <w:lang w:val="en-GB"/>
                          </w:rPr>
                          <w:t xml:space="preserve"> </w:t>
                        </w:r>
                        <w:r w:rsidRPr="007405BF">
                          <w:rPr>
                            <w:lang w:val="en-GB"/>
                          </w:rPr>
                          <w:t>and</w:t>
                        </w:r>
                        <w:r w:rsidR="007405BF">
                          <w:rPr>
                            <w:lang w:val="en-GB"/>
                          </w:rPr>
                          <w:t xml:space="preserve"> </w:t>
                        </w:r>
                        <w:r w:rsidRPr="007405BF">
                          <w:rPr>
                            <w:lang w:val="en-GB"/>
                          </w:rPr>
                          <w:t>formulas</w:t>
                        </w:r>
                        <w:r w:rsidR="007405BF">
                          <w:rPr>
                            <w:lang w:val="en-GB"/>
                          </w:rPr>
                          <w:t xml:space="preserve"> </w:t>
                        </w:r>
                        <w:r w:rsidRPr="007405BF">
                          <w:rPr>
                            <w:lang w:val="en-GB"/>
                          </w:rPr>
                          <w:t>of</w:t>
                        </w:r>
                        <w:r w:rsidR="007405BF">
                          <w:rPr>
                            <w:lang w:val="en-GB"/>
                          </w:rPr>
                          <w:t xml:space="preserve"> </w:t>
                        </w:r>
                        <w:r w:rsidRPr="007405BF">
                          <w:rPr>
                            <w:lang w:val="en-GB"/>
                          </w:rPr>
                          <w:t>the</w:t>
                        </w:r>
                        <w:r w:rsidR="007405BF">
                          <w:rPr>
                            <w:lang w:val="en-GB"/>
                          </w:rPr>
                          <w:t xml:space="preserve"> </w:t>
                        </w:r>
                        <w:r w:rsidRPr="007405BF">
                          <w:rPr>
                            <w:lang w:val="en-GB"/>
                          </w:rPr>
                          <w:t>functionals</w:t>
                        </w:r>
                        <w:r w:rsidR="007405BF">
                          <w:rPr>
                            <w:lang w:val="en-GB"/>
                          </w:rPr>
                          <w:t xml:space="preserve"> </w:t>
                        </w:r>
                        <w:r w:rsidRPr="007405BF">
                          <w:rPr>
                            <w:lang w:val="en-GB"/>
                          </w:rPr>
                          <w:t>traits</w:t>
                        </w:r>
                        <w:r w:rsidR="007405BF">
                          <w:rPr>
                            <w:lang w:val="en-GB"/>
                          </w:rPr>
                          <w:t xml:space="preserve"> </w:t>
                        </w:r>
                        <w:r w:rsidRPr="007405BF">
                          <w:rPr>
                            <w:lang w:val="en-GB"/>
                          </w:rPr>
                          <w:t>computed</w:t>
                        </w:r>
                        <w:r w:rsidR="007405BF" w:rsidRPr="007405BF">
                          <w:rPr>
                            <w:lang w:val="en-GB"/>
                          </w:rPr>
                          <w:t xml:space="preserve"> </w:t>
                        </w:r>
                        <w:r w:rsidRPr="007405BF">
                          <w:rPr>
                            <w:lang w:val="en-GB"/>
                          </w:rPr>
                          <w:t>from</w:t>
                        </w:r>
                        <w:r w:rsidR="007405BF" w:rsidRPr="007405BF">
                          <w:rPr>
                            <w:lang w:val="en-GB"/>
                          </w:rPr>
                          <w:t xml:space="preserve"> </w:t>
                        </w:r>
                        <w:r w:rsidRPr="007405BF">
                          <w:rPr>
                            <w:lang w:val="en-GB"/>
                          </w:rPr>
                          <w:t>morphological</w:t>
                        </w:r>
                        <w:r w:rsidR="007405BF" w:rsidRPr="007405BF">
                          <w:rPr>
                            <w:lang w:val="en-GB"/>
                          </w:rPr>
                          <w:t xml:space="preserve"> </w:t>
                        </w:r>
                        <w:r w:rsidRPr="007405BF">
                          <w:rPr>
                            <w:lang w:val="en-GB"/>
                          </w:rPr>
                          <w:t>measurements</w:t>
                        </w:r>
                        <w:r w:rsidR="007405BF" w:rsidRPr="007405BF">
                          <w:rPr>
                            <w:lang w:val="en-GB"/>
                          </w:rPr>
                          <w:t xml:space="preserve"> </w:t>
                        </w:r>
                        <w:r w:rsidRPr="007405BF">
                          <w:rPr>
                            <w:lang w:val="en-GB"/>
                          </w:rPr>
                          <w:t>,following(</w:t>
                        </w:r>
                      </w:p>
                    </w:txbxContent>
                  </v:textbox>
                </v:rect>
                <v:rect id="Rectangle 1223" o:spid="_x0000_s1029" style="position:absolute;left:-2109;top:15198;width:6058;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" filled="f" stroked="f">
                  <v:textbox inset="0,0,0,0">
                    <w:txbxContent>
                      <w:p w14:paraId="5BC8DFC1" w14:textId="77777777" w:rsidR="006E0DF8" w:rsidRDefault="006968D4">
                        <w:pPr>
                          <w:spacing w:after="160" w:line="259" w:lineRule="auto"/>
                          <w:ind w:left="0" w:right="0" w:firstLine="0"/>
                          <w:jc w:val="left"/>
                        </w:pPr>
                        <w:r>
                          <w:t>Albouy</w:t>
                        </w:r>
                      </w:p>
                    </w:txbxContent>
                  </v:textbox>
                </v:rect>
                <v:rect id="Rectangle 1224" o:spid="_x0000_s1030" style="position:absolute;left:-1063;top:11366;width:3964;height:1838;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" filled="f" stroked="f">
                  <v:textbox inset="0,0,0,0">
                    <w:txbxContent>
                      <w:p w14:paraId="6C859855" w14:textId="77777777" w:rsidR="006E0DF8" w:rsidRDefault="006968D4">
                        <w:pPr>
                          <w:spacing w:after="160" w:line="259" w:lineRule="auto"/>
                          <w:ind w:left="0" w:right="0" w:firstLine="0"/>
                          <w:jc w:val="left"/>
                        </w:pPr>
                        <w:proofErr w:type="spellStart"/>
                        <w:r>
                          <w:rPr>
                            <w:i/>
                          </w:rPr>
                          <w:t>etal</w:t>
                        </w:r>
                        <w:proofErr w:type="spellEnd"/>
                        <w:r>
                          <w:rPr>
                            <w:i/>
                          </w:rPr>
                          <w:t>.</w:t>
                        </w:r>
                      </w:p>
                    </w:txbxContent>
                  </v:textbox>
                </v:rect>
                <v:rect id="Rectangle 1225" o:spid="_x0000_s1031" style="position:absolute;left:-1062;top:8062;width:3964;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" filled="f" stroked="f">
                  <v:textbox inset="0,0,0,0">
                    <w:txbxContent>
                      <w:p w14:paraId="03E7548E" w14:textId="77777777" w:rsidR="006E0DF8" w:rsidRDefault="006968D4">
                        <w:pPr>
                          <w:spacing w:after="160" w:line="259" w:lineRule="auto"/>
                          <w:ind w:left="0" w:right="0" w:firstLine="0"/>
                          <w:jc w:val="left"/>
                        </w:pPr>
                        <w:r>
                          <w:t>2011</w:t>
                        </w:r>
                      </w:p>
                    </w:txbxContent>
                  </v:textbox>
                </v:rect>
                <v:rect id="Rectangle 1226" o:spid="_x0000_s1032" style="position:absolute;left:639;top:6784;width:561;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" filled="f" stroked="f">
                  <v:textbox inset="0,0,0,0">
                    <w:txbxContent>
                      <w:p w14:paraId="069382E5" w14:textId="77777777" w:rsidR="006E0DF8" w:rsidRDefault="006968D4">
                        <w:pPr>
                          <w:spacing w:after="160" w:line="259" w:lineRule="auto"/>
                          <w:ind w:left="0" w:right="0" w:firstLine="0"/>
                          <w:jc w:val="left"/>
                        </w:pPr>
                        <w:r>
                          <w:t>;</w:t>
                        </w:r>
                      </w:p>
                    </w:txbxContent>
                  </v:textbox>
                </v:rect>
                <v:rect id="Rectangle 1227" o:spid="_x0000_s1033" style="position:absolute;left:-3893;top:1506;width:9625;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" filled="f" stroked="f">
                  <v:textbox inset="0,0,0,0">
                    <w:txbxContent>
                      <w:p w14:paraId="0472D9BD" w14:textId="77777777" w:rsidR="006E0DF8" w:rsidRDefault="006968D4">
                        <w:pPr>
                          <w:spacing w:after="160" w:line="259" w:lineRule="auto"/>
                          <w:ind w:left="0" w:right="0" w:firstLine="0"/>
                          <w:jc w:val="left"/>
                        </w:pPr>
                        <w:proofErr w:type="spellStart"/>
                        <w:r>
                          <w:t>AneeshKu</w:t>
                        </w:r>
                        <w:proofErr w:type="spellEnd"/>
                        <w:r>
                          <w:t>-</w:t>
                        </w:r>
                      </w:p>
                    </w:txbxContent>
                  </v:textbox>
                </v:rect>
                <v:rect id="Rectangle 1228" o:spid="_x0000_s1034" style="position:absolute;left:1185;top:86683;width:3140;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" filled="f" stroked="f">
                  <v:textbox inset="0,0,0,0">
                    <w:txbxContent>
                      <w:p w14:paraId="3CF159E6" w14:textId="77777777" w:rsidR="006E0DF8" w:rsidRDefault="006968D4">
                        <w:pPr>
                          <w:spacing w:after="160" w:line="259" w:lineRule="auto"/>
                          <w:ind w:left="0" w:right="0" w:firstLine="0"/>
                          <w:jc w:val="left"/>
                        </w:pPr>
                        <w:proofErr w:type="spellStart"/>
                        <w:r>
                          <w:t>mar</w:t>
                        </w:r>
                        <w:proofErr w:type="spellEnd"/>
                      </w:p>
                    </w:txbxContent>
                  </v:textbox>
                </v:rect>
                <v:rect id="Rectangle 1229" o:spid="_x0000_s1035" style="position:absolute;left:716;top:83447;width:4075;height:1839;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" filled="f" stroked="f">
                  <v:textbox inset="0,0,0,0">
                    <w:txbxContent>
                      <w:p w14:paraId="7094A1B7" w14:textId="77777777" w:rsidR="006E0DF8" w:rsidRDefault="006968D4">
                        <w:pPr>
                          <w:spacing w:after="160" w:line="259" w:lineRule="auto"/>
                          <w:ind w:left="0" w:right="0" w:firstLine="0"/>
                          <w:jc w:val="left"/>
                        </w:pPr>
                        <w:proofErr w:type="spellStart"/>
                        <w:r>
                          <w:rPr>
                            <w:i/>
                          </w:rPr>
                          <w:t>etal</w:t>
                        </w:r>
                        <w:proofErr w:type="spellEnd"/>
                        <w:r>
                          <w:rPr>
                            <w:i/>
                          </w:rPr>
                          <w:t>.</w:t>
                        </w:r>
                      </w:p>
                    </w:txbxContent>
                  </v:textbox>
                </v:rect>
                <v:rect id="Rectangle 1230" o:spid="_x0000_s1036" style="position:absolute;left:735;top:79993;width:403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" filled="f" stroked="f">
                  <v:textbox inset="0,0,0,0">
                    <w:txbxContent>
                      <w:p w14:paraId="3445F4BD" w14:textId="77777777" w:rsidR="006E0DF8" w:rsidRDefault="006968D4">
                        <w:pPr>
                          <w:spacing w:after="160" w:line="259" w:lineRule="auto"/>
                          <w:ind w:left="0" w:right="0" w:firstLine="0"/>
                          <w:jc w:val="left"/>
                        </w:pPr>
                        <w:r>
                          <w:t>2017</w:t>
                        </w:r>
                      </w:p>
                    </w:txbxContent>
                  </v:textbox>
                </v:rect>
                <v:rect id="Rectangle 1231" o:spid="_x0000_s1037" style="position:absolute;left:2474;top:78695;width:561;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" filled="f" stroked="f">
                  <v:textbox inset="0,0,0,0">
                    <w:txbxContent>
                      <w:p w14:paraId="4F044ED2" w14:textId="77777777" w:rsidR="006E0DF8" w:rsidRDefault="006968D4">
                        <w:pPr>
                          <w:spacing w:after="160" w:line="259" w:lineRule="auto"/>
                          <w:ind w:left="0" w:right="0" w:firstLine="0"/>
                          <w:jc w:val="left"/>
                        </w:pPr>
                        <w:r>
                          <w:t>;</w:t>
                        </w:r>
                      </w:p>
                    </w:txbxContent>
                  </v:textbox>
                </v:rect>
                <v:rect id="Rectangle 1232" o:spid="_x0000_s1038" style="position:absolute;left:-3060;top:72331;width:1162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" filled="f" stroked="f">
                  <v:textbox inset="0,0,0,0">
                    <w:txbxContent>
                      <w:p w14:paraId="7AE3EDE9" w14:textId="77777777" w:rsidR="006E0DF8" w:rsidRDefault="006968D4">
                        <w:pPr>
                          <w:spacing w:after="160" w:line="259" w:lineRule="auto"/>
                          <w:ind w:left="0" w:right="0" w:firstLine="0"/>
                          <w:jc w:val="left"/>
                        </w:pPr>
                        <w:proofErr w:type="spellStart"/>
                        <w:r>
                          <w:t>Boyle&amp;Horn</w:t>
                        </w:r>
                        <w:proofErr w:type="spellEnd"/>
                      </w:p>
                    </w:txbxContent>
                  </v:textbox>
                </v:rect>
                <v:rect id="Rectangle 1233" o:spid="_x0000_s1039" style="position:absolute;left:735;top:66974;width:403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" filled="f" stroked="f">
                  <v:textbox inset="0,0,0,0">
                    <w:txbxContent>
                      <w:p w14:paraId="2FDD5AF5" w14:textId="77777777" w:rsidR="006E0DF8" w:rsidRDefault="006968D4">
                        <w:pPr>
                          <w:spacing w:after="160" w:line="259" w:lineRule="auto"/>
                          <w:ind w:left="0" w:right="0" w:firstLine="0"/>
                          <w:jc w:val="left"/>
                        </w:pPr>
                        <w:r>
                          <w:t>2006</w:t>
                        </w:r>
                      </w:p>
                    </w:txbxContent>
                  </v:textbox>
                </v:rect>
                <v:rect id="Rectangle 1234" o:spid="_x0000_s1040" style="position:absolute;left:2474;top:65676;width:561;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" filled="f" stroked="f">
                  <v:textbox inset="0,0,0,0">
                    <w:txbxContent>
                      <w:p w14:paraId="7C145DED" w14:textId="77777777" w:rsidR="006E0DF8" w:rsidRDefault="006968D4">
                        <w:pPr>
                          <w:spacing w:after="160" w:line="259" w:lineRule="auto"/>
                          <w:ind w:left="0" w:right="0" w:firstLine="0"/>
                          <w:jc w:val="left"/>
                        </w:pPr>
                        <w:r>
                          <w:t>;</w:t>
                        </w:r>
                      </w:p>
                    </w:txbxContent>
                  </v:textbox>
                </v:rect>
                <v:rect id="Rectangle 1235" o:spid="_x0000_s1041" style="position:absolute;left:-2742;top:59630;width:10993;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" filled="f" stroked="f">
                  <v:textbox inset="0,0,0,0">
                    <w:txbxContent>
                      <w:p w14:paraId="03A65ACD" w14:textId="77777777" w:rsidR="006E0DF8" w:rsidRDefault="006968D4">
                        <w:pPr>
                          <w:spacing w:after="160" w:line="259" w:lineRule="auto"/>
                          <w:ind w:left="0" w:right="0" w:firstLine="0"/>
                          <w:jc w:val="left"/>
                        </w:pPr>
                        <w:proofErr w:type="spellStart"/>
                        <w:r>
                          <w:t>Brind’Amour</w:t>
                        </w:r>
                        <w:proofErr w:type="spellEnd"/>
                      </w:p>
                    </w:txbxContent>
                  </v:textbox>
                </v:rect>
                <v:rect id="Rectangle 1236" o:spid="_x0000_s1042" style="position:absolute;left:716;top:54414;width:4075;height:1839;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" filled="f" stroked="f">
                  <v:textbox inset="0,0,0,0">
                    <w:txbxContent>
                      <w:p w14:paraId="3E0D7A4A" w14:textId="77777777" w:rsidR="006E0DF8" w:rsidRDefault="006968D4">
                        <w:pPr>
                          <w:spacing w:after="160" w:line="259" w:lineRule="auto"/>
                          <w:ind w:left="0" w:right="0" w:firstLine="0"/>
                          <w:jc w:val="left"/>
                        </w:pPr>
                        <w:proofErr w:type="spellStart"/>
                        <w:r>
                          <w:rPr>
                            <w:i/>
                          </w:rPr>
                          <w:t>etal</w:t>
                        </w:r>
                        <w:proofErr w:type="spellEnd"/>
                        <w:r>
                          <w:rPr>
                            <w:i/>
                          </w:rPr>
                          <w:t>.</w:t>
                        </w:r>
                      </w:p>
                    </w:txbxContent>
                  </v:textbox>
                </v:rect>
                <v:rect id="Rectangle 1237" o:spid="_x0000_s1043" style="position:absolute;left:735;top:50961;width:403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" filled="f" stroked="f">
                  <v:textbox inset="0,0,0,0">
                    <w:txbxContent>
                      <w:p w14:paraId="307AF7E4" w14:textId="77777777" w:rsidR="006E0DF8" w:rsidRDefault="006968D4">
                        <w:pPr>
                          <w:spacing w:after="160" w:line="259" w:lineRule="auto"/>
                          <w:ind w:left="0" w:right="0" w:firstLine="0"/>
                          <w:jc w:val="left"/>
                        </w:pPr>
                        <w:r>
                          <w:t>2016</w:t>
                        </w:r>
                      </w:p>
                    </w:txbxContent>
                  </v:textbox>
                </v:rect>
                <v:rect id="Rectangle 1238" o:spid="_x0000_s1044" style="position:absolute;left:2474;top:49663;width:561;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" filled="f" stroked="f">
                  <v:textbox inset="0,0,0,0">
                    <w:txbxContent>
                      <w:p w14:paraId="16750369" w14:textId="77777777" w:rsidR="006E0DF8" w:rsidRDefault="006968D4">
                        <w:pPr>
                          <w:spacing w:after="160" w:line="259" w:lineRule="auto"/>
                          <w:ind w:left="0" w:right="0" w:firstLine="0"/>
                          <w:jc w:val="left"/>
                        </w:pPr>
                        <w:r>
                          <w:t>;</w:t>
                        </w:r>
                      </w:p>
                    </w:txbxContent>
                  </v:textbox>
                </v:rect>
                <v:rect id="Rectangle 1239" o:spid="_x0000_s1045" style="position:absolute;left:-778;top:45580;width:7066;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" filled="f" stroked="f">
                  <v:textbox inset="0,0,0,0">
                    <w:txbxContent>
                      <w:p w14:paraId="6FC70AE5" w14:textId="77777777" w:rsidR="006E0DF8" w:rsidRDefault="006968D4">
                        <w:pPr>
                          <w:spacing w:after="160" w:line="259" w:lineRule="auto"/>
                          <w:ind w:left="0" w:right="0" w:firstLine="0"/>
                          <w:jc w:val="left"/>
                        </w:pPr>
                        <w:proofErr w:type="spellStart"/>
                        <w:r>
                          <w:t>Diderich</w:t>
                        </w:r>
                        <w:proofErr w:type="spellEnd"/>
                      </w:p>
                    </w:txbxContent>
                  </v:textbox>
                </v:rect>
                <v:rect id="Rectangle 1240" o:spid="_x0000_s1046" style="position:absolute;left:735;top:41374;width:403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" filled="f" stroked="f">
                  <v:textbox inset="0,0,0,0">
                    <w:txbxContent>
                      <w:p w14:paraId="2C65C22A" w14:textId="77777777" w:rsidR="006E0DF8" w:rsidRDefault="006968D4">
                        <w:pPr>
                          <w:spacing w:after="160" w:line="259" w:lineRule="auto"/>
                          <w:ind w:left="0" w:right="0" w:firstLine="0"/>
                          <w:jc w:val="left"/>
                        </w:pPr>
                        <w:r>
                          <w:t>2006</w:t>
                        </w:r>
                      </w:p>
                    </w:txbxContent>
                  </v:textbox>
                </v:rect>
                <v:rect id="Rectangle 1241" o:spid="_x0000_s1047" style="position:absolute;left:2474;top:40076;width:561;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" filled="f" stroked="f">
                  <v:textbox inset="0,0,0,0">
                    <w:txbxContent>
                      <w:p w14:paraId="013B03EC" w14:textId="77777777" w:rsidR="006E0DF8" w:rsidRDefault="006968D4">
                        <w:pPr>
                          <w:spacing w:after="160" w:line="259" w:lineRule="auto"/>
                          <w:ind w:left="0" w:right="0" w:firstLine="0"/>
                          <w:jc w:val="left"/>
                        </w:pPr>
                        <w:r>
                          <w:t>;</w:t>
                        </w:r>
                      </w:p>
                    </w:txbxContent>
                  </v:textbox>
                </v:rect>
                <v:rect id="Rectangle 1242" o:spid="_x0000_s1048" style="position:absolute;left:-218;top:36554;width:5945;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" filled="f" stroked="f">
                  <v:textbox inset="0,0,0,0">
                    <w:txbxContent>
                      <w:p w14:paraId="6601B5BE" w14:textId="77777777" w:rsidR="006E0DF8" w:rsidRDefault="006968D4">
                        <w:pPr>
                          <w:spacing w:after="160" w:line="259" w:lineRule="auto"/>
                          <w:ind w:left="0" w:right="0" w:firstLine="0"/>
                          <w:jc w:val="left"/>
                        </w:pPr>
                        <w:proofErr w:type="spellStart"/>
                        <w:r>
                          <w:t>Dumay</w:t>
                        </w:r>
                        <w:proofErr w:type="spellEnd"/>
                      </w:p>
                    </w:txbxContent>
                  </v:textbox>
                </v:rect>
                <v:rect id="Rectangle 1243" o:spid="_x0000_s1049" style="position:absolute;left:716;top:32611;width:4075;height:1839;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" filled="f" stroked="f">
                  <v:textbox inset="0,0,0,0">
                    <w:txbxContent>
                      <w:p w14:paraId="02AABC10" w14:textId="77777777" w:rsidR="006E0DF8" w:rsidRDefault="006968D4">
                        <w:pPr>
                          <w:spacing w:after="160" w:line="259" w:lineRule="auto"/>
                          <w:ind w:left="0" w:right="0" w:firstLine="0"/>
                          <w:jc w:val="left"/>
                        </w:pPr>
                        <w:proofErr w:type="spellStart"/>
                        <w:r>
                          <w:rPr>
                            <w:i/>
                          </w:rPr>
                          <w:t>etal</w:t>
                        </w:r>
                        <w:proofErr w:type="spellEnd"/>
                        <w:r>
                          <w:rPr>
                            <w:i/>
                          </w:rPr>
                          <w:t>.</w:t>
                        </w:r>
                      </w:p>
                    </w:txbxContent>
                  </v:textbox>
                </v:rect>
                <v:rect id="Rectangle 1244" o:spid="_x0000_s1050" style="position:absolute;left:735;top:29157;width:403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" filled="f" stroked="f">
                  <v:textbox inset="0,0,0,0">
                    <w:txbxContent>
                      <w:p w14:paraId="14187119" w14:textId="77777777" w:rsidR="006E0DF8" w:rsidRDefault="006968D4">
                        <w:pPr>
                          <w:spacing w:after="160" w:line="259" w:lineRule="auto"/>
                          <w:ind w:left="0" w:right="0" w:firstLine="0"/>
                          <w:jc w:val="left"/>
                        </w:pPr>
                        <w:r>
                          <w:t>2004</w:t>
                        </w:r>
                      </w:p>
                    </w:txbxContent>
                  </v:textbox>
                </v:rect>
                <v:rect id="Rectangle 1245" o:spid="_x0000_s1051" style="position:absolute;left:2474;top:27859;width:561;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" filled="f" stroked="f">
                  <v:textbox inset="0,0,0,0">
                    <w:txbxContent>
                      <w:p w14:paraId="03745950" w14:textId="77777777" w:rsidR="006E0DF8" w:rsidRDefault="006968D4">
                        <w:pPr>
                          <w:spacing w:after="160" w:line="259" w:lineRule="auto"/>
                          <w:ind w:left="0" w:right="0" w:firstLine="0"/>
                          <w:jc w:val="left"/>
                        </w:pPr>
                        <w:r>
                          <w:t>;</w:t>
                        </w:r>
                      </w:p>
                    </w:txbxContent>
                  </v:textbox>
                </v:rect>
                <v:rect id="Rectangle 1246" o:spid="_x0000_s1052" style="position:absolute;left:287;top:24842;width:4935;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" filled="f" stroked="f">
                  <v:textbox inset="0,0,0,0">
                    <w:txbxContent>
                      <w:p w14:paraId="21BDFFFF" w14:textId="77777777" w:rsidR="006E0DF8" w:rsidRDefault="006968D4">
                        <w:pPr>
                          <w:spacing w:after="160" w:line="259" w:lineRule="auto"/>
                          <w:ind w:left="0" w:right="0" w:firstLine="0"/>
                          <w:jc w:val="left"/>
                        </w:pPr>
                        <w:r>
                          <w:t>Habib</w:t>
                        </w:r>
                      </w:p>
                    </w:txbxContent>
                  </v:textbox>
                </v:rect>
                <v:rect id="Rectangle 1247" o:spid="_x0000_s1053" style="position:absolute;left:716;top:21152;width:4076;height:1839;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" filled="f" stroked="f">
                  <v:textbox inset="0,0,0,0">
                    <w:txbxContent>
                      <w:p w14:paraId="0FDEE1A9" w14:textId="77777777" w:rsidR="006E0DF8" w:rsidRDefault="006968D4">
                        <w:pPr>
                          <w:spacing w:after="160" w:line="259" w:lineRule="auto"/>
                          <w:ind w:left="0" w:right="0" w:firstLine="0"/>
                          <w:jc w:val="left"/>
                        </w:pPr>
                        <w:proofErr w:type="spellStart"/>
                        <w:r>
                          <w:rPr>
                            <w:i/>
                          </w:rPr>
                          <w:t>etal</w:t>
                        </w:r>
                        <w:proofErr w:type="spellEnd"/>
                        <w:r>
                          <w:rPr>
                            <w:i/>
                          </w:rPr>
                          <w:t>.</w:t>
                        </w:r>
                      </w:p>
                    </w:txbxContent>
                  </v:textbox>
                </v:rect>
                <v:rect id="Rectangle 1248" o:spid="_x0000_s1054" style="position:absolute;left:735;top:17699;width:403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" filled="f" stroked="f">
                  <v:textbox inset="0,0,0,0">
                    <w:txbxContent>
                      <w:p w14:paraId="7C436799" w14:textId="77777777" w:rsidR="006E0DF8" w:rsidRDefault="006968D4">
                        <w:pPr>
                          <w:spacing w:after="160" w:line="259" w:lineRule="auto"/>
                          <w:ind w:left="0" w:right="0" w:firstLine="0"/>
                          <w:jc w:val="left"/>
                        </w:pPr>
                        <w:r>
                          <w:t>2019</w:t>
                        </w:r>
                      </w:p>
                    </w:txbxContent>
                  </v:textbox>
                </v:rect>
                <v:rect id="Rectangle 1249" o:spid="_x0000_s1055" style="position:absolute;left:2474;top:16401;width:561;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" filled="f" stroked="f">
                  <v:textbox inset="0,0,0,0">
                    <w:txbxContent>
                      <w:p w14:paraId="76AB07CD" w14:textId="77777777" w:rsidR="006E0DF8" w:rsidRDefault="006968D4">
                        <w:pPr>
                          <w:spacing w:after="160" w:line="259" w:lineRule="auto"/>
                          <w:ind w:left="0" w:right="0" w:firstLine="0"/>
                          <w:jc w:val="left"/>
                        </w:pPr>
                        <w:r>
                          <w:t>;</w:t>
                        </w:r>
                      </w:p>
                    </w:txbxContent>
                  </v:textbox>
                </v:rect>
                <v:rect id="Rectangle 1250" o:spid="_x0000_s1056" style="position:absolute;left:64;top:13161;width:5381;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" filled="f" stroked="f">
                  <v:textbox inset="0,0,0,0">
                    <w:txbxContent>
                      <w:p w14:paraId="208438E8" w14:textId="77777777" w:rsidR="006E0DF8" w:rsidRDefault="006968D4">
                        <w:pPr>
                          <w:spacing w:after="160" w:line="259" w:lineRule="auto"/>
                          <w:ind w:left="0" w:right="0" w:firstLine="0"/>
                          <w:jc w:val="left"/>
                        </w:pPr>
                        <w:proofErr w:type="spellStart"/>
                        <w:r>
                          <w:t>Ibañez</w:t>
                        </w:r>
                        <w:proofErr w:type="spellEnd"/>
                      </w:p>
                    </w:txbxContent>
                  </v:textbox>
                </v:rect>
                <v:rect id="Rectangle 1251" o:spid="_x0000_s1057" style="position:absolute;left:716;top:9359;width:4075;height:1839;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" filled="f" stroked="f">
                  <v:textbox inset="0,0,0,0">
                    <w:txbxContent>
                      <w:p w14:paraId="7470B4B0" w14:textId="77777777" w:rsidR="006E0DF8" w:rsidRDefault="006968D4">
                        <w:pPr>
                          <w:spacing w:after="160" w:line="259" w:lineRule="auto"/>
                          <w:ind w:left="0" w:right="0" w:firstLine="0"/>
                          <w:jc w:val="left"/>
                        </w:pPr>
                        <w:proofErr w:type="spellStart"/>
                        <w:r>
                          <w:rPr>
                            <w:i/>
                          </w:rPr>
                          <w:t>etal</w:t>
                        </w:r>
                        <w:proofErr w:type="spellEnd"/>
                        <w:r>
                          <w:rPr>
                            <w:i/>
                          </w:rPr>
                          <w:t>.</w:t>
                        </w:r>
                      </w:p>
                    </w:txbxContent>
                  </v:textbox>
                </v:rect>
                <v:rect id="Rectangle 1252" o:spid="_x0000_s1058" style="position:absolute;left:735;top:5906;width:403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" filled="f" stroked="f">
                  <v:textbox inset="0,0,0,0">
                    <w:txbxContent>
                      <w:p w14:paraId="3DB3CE3E" w14:textId="77777777" w:rsidR="006E0DF8" w:rsidRDefault="006968D4">
                        <w:pPr>
                          <w:spacing w:after="160" w:line="259" w:lineRule="auto"/>
                          <w:ind w:left="0" w:right="0" w:firstLine="0"/>
                          <w:jc w:val="left"/>
                        </w:pPr>
                        <w:r>
                          <w:t>2007</w:t>
                        </w:r>
                      </w:p>
                    </w:txbxContent>
                  </v:textbox>
                </v:rect>
                <v:rect id="Rectangle 1253" o:spid="_x0000_s1059" style="position:absolute;left:2474;top:4608;width:561;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" filled="f" stroked="f">
                  <v:textbox inset="0,0,0,0">
                    <w:txbxContent>
                      <w:p w14:paraId="1E1CBAD5" w14:textId="77777777" w:rsidR="006E0DF8" w:rsidRDefault="006968D4">
                        <w:pPr>
                          <w:spacing w:after="160" w:line="259" w:lineRule="auto"/>
                          <w:ind w:left="0" w:right="0" w:firstLine="0"/>
                          <w:jc w:val="left"/>
                        </w:pPr>
                        <w:r>
                          <w:t>;</w:t>
                        </w:r>
                      </w:p>
                    </w:txbxContent>
                  </v:textbox>
                </v:rect>
                <v:rect id="Rectangle 1254" o:spid="_x0000_s1060" style="position:absolute;left:-387;top:917;width:6283;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" filled="f" stroked="f">
                  <v:textbox inset="0,0,0,0">
                    <w:txbxContent>
                      <w:p w14:paraId="3A5AEBDC" w14:textId="77777777" w:rsidR="006E0DF8" w:rsidRDefault="006968D4">
                        <w:pPr>
                          <w:spacing w:after="160" w:line="259" w:lineRule="auto"/>
                          <w:ind w:left="0" w:right="0" w:firstLine="0"/>
                          <w:jc w:val="left"/>
                        </w:pPr>
                        <w:proofErr w:type="spellStart"/>
                        <w:r>
                          <w:t>Sibbing</w:t>
                        </w:r>
                        <w:proofErr w:type="spellEnd"/>
                      </w:p>
                    </w:txbxContent>
                  </v:textbox>
                </v:rect>
                <v:rect id="Rectangle 1255" o:spid="_x0000_s1061" style="position:absolute;left:-1108;top:82557;width:11393;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" filled="f" stroked="f">
                  <v:textbox inset="0,0,0,0">
                    <w:txbxContent>
                      <w:p w14:paraId="0CF02370" w14:textId="77777777" w:rsidR="006E0DF8" w:rsidRDefault="006968D4">
                        <w:pPr>
                          <w:spacing w:after="160" w:line="259" w:lineRule="auto"/>
                          <w:ind w:left="0" w:right="0" w:firstLine="0"/>
                          <w:jc w:val="left"/>
                        </w:pPr>
                        <w:r>
                          <w:t>&amp;</w:t>
                        </w:r>
                        <w:proofErr w:type="spellStart"/>
                        <w:r>
                          <w:t>Nagelkerke</w:t>
                        </w:r>
                        <w:proofErr w:type="spellEnd"/>
                      </w:p>
                    </w:txbxContent>
                  </v:textbox>
                </v:rect>
                <v:rect id="Rectangle 1256" o:spid="_x0000_s1062" style="position:absolute;left:2569;top:77280;width:403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" filled="f" stroked="f">
                  <v:textbox inset="0,0,0,0">
                    <w:txbxContent>
                      <w:p w14:paraId="66E0E96A" w14:textId="77777777" w:rsidR="006E0DF8" w:rsidRDefault="006968D4">
                        <w:pPr>
                          <w:spacing w:after="160" w:line="259" w:lineRule="auto"/>
                          <w:ind w:left="0" w:right="0" w:firstLine="0"/>
                          <w:jc w:val="left"/>
                        </w:pPr>
                        <w:r>
                          <w:t>2000</w:t>
                        </w:r>
                      </w:p>
                    </w:txbxContent>
                  </v:textbox>
                </v:rect>
                <v:rect id="Rectangle 1257" o:spid="_x0000_s1063" style="position:absolute;left:4308;top:75982;width:561;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" filled="f" stroked="f">
                  <v:textbox inset="0,0,0,0">
                    <w:txbxContent>
                      <w:p w14:paraId="67A024DB" w14:textId="77777777" w:rsidR="006E0DF8" w:rsidRDefault="006968D4">
                        <w:pPr>
                          <w:spacing w:after="160" w:line="259" w:lineRule="auto"/>
                          <w:ind w:left="0" w:right="0" w:firstLine="0"/>
                          <w:jc w:val="left"/>
                        </w:pPr>
                        <w:r>
                          <w:t>;</w:t>
                        </w:r>
                      </w:p>
                    </w:txbxContent>
                  </v:textbox>
                </v:rect>
                <v:rect id="Rectangle 1258" o:spid="_x0000_s1064" style="position:absolute;left:2259;top:73122;width:4660;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" filled="f" stroked="f">
                  <v:textbox inset="0,0,0,0">
                    <w:txbxContent>
                      <w:p w14:paraId="39760EE9" w14:textId="77777777" w:rsidR="006E0DF8" w:rsidRDefault="006968D4">
                        <w:pPr>
                          <w:spacing w:after="160" w:line="259" w:lineRule="auto"/>
                          <w:ind w:left="0" w:right="0" w:firstLine="0"/>
                          <w:jc w:val="left"/>
                        </w:pPr>
                        <w:r>
                          <w:t>Webb</w:t>
                        </w:r>
                      </w:p>
                    </w:txbxContent>
                  </v:textbox>
                </v:rect>
                <v:rect id="Rectangle 1259" o:spid="_x0000_s1065" style="position:absolute;left:2570;top:69541;width:4038;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" filled="f" stroked="f">
                  <v:textbox inset="0,0,0,0">
                    <w:txbxContent>
                      <w:p w14:paraId="4B2E11FE" w14:textId="77777777" w:rsidR="006E0DF8" w:rsidRDefault="006968D4">
                        <w:pPr>
                          <w:spacing w:after="160" w:line="259" w:lineRule="auto"/>
                          <w:ind w:left="0" w:right="0" w:firstLine="0"/>
                          <w:jc w:val="left"/>
                        </w:pPr>
                        <w:r>
                          <w:t>1984</w:t>
                        </w:r>
                      </w:p>
                    </w:txbxContent>
                  </v:textbox>
                </v:rect>
                <v:rect id="Rectangle 1260" o:spid="_x0000_s1066" style="position:absolute;left:4308;top:68243;width:562;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" filled="f" stroked="f">
                  <v:textbox inset="0,0,0,0">
                    <w:txbxContent>
                      <w:p w14:paraId="4654B608" w14:textId="77777777" w:rsidR="006E0DF8" w:rsidRDefault="006968D4">
                        <w:pPr>
                          <w:spacing w:after="160" w:line="259" w:lineRule="auto"/>
                          <w:ind w:left="0" w:right="0" w:firstLine="0"/>
                          <w:jc w:val="left"/>
                        </w:pPr>
                        <w:r>
                          <w:t>;</w:t>
                        </w:r>
                      </w:p>
                    </w:txbxContent>
                  </v:textbox>
                </v:rect>
                <v:rect id="Rectangle 1261" o:spid="_x0000_s1067" style="position:absolute;left:30;top:63155;width:9118;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" filled="f" stroked="f">
                  <v:textbox inset="0,0,0,0">
                    <w:txbxContent>
                      <w:p w14:paraId="0FEA2A36" w14:textId="77777777" w:rsidR="006E0DF8" w:rsidRDefault="006968D4">
                        <w:pPr>
                          <w:spacing w:after="160" w:line="259" w:lineRule="auto"/>
                          <w:ind w:left="0" w:right="0" w:firstLine="0"/>
                          <w:jc w:val="left"/>
                        </w:pPr>
                        <w:proofErr w:type="spellStart"/>
                        <w:r>
                          <w:t>Winemiller</w:t>
                        </w:r>
                        <w:proofErr w:type="spellEnd"/>
                      </w:p>
                    </w:txbxContent>
                  </v:textbox>
                </v:rect>
                <v:rect id="Rectangle 1262" o:spid="_x0000_s1068" style="position:absolute;left:2570;top:58453;width:4038;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" filled="f" stroked="f">
                  <v:textbox inset="0,0,0,0">
                    <w:txbxContent>
                      <w:p w14:paraId="3EDC3509" w14:textId="77777777" w:rsidR="006E0DF8" w:rsidRDefault="006968D4">
                        <w:pPr>
                          <w:spacing w:after="160" w:line="259" w:lineRule="auto"/>
                          <w:ind w:left="0" w:right="0" w:firstLine="0"/>
                          <w:jc w:val="left"/>
                        </w:pPr>
                        <w:r>
                          <w:t>1991</w:t>
                        </w:r>
                      </w:p>
                    </w:txbxContent>
                  </v:textbox>
                </v:rect>
                <v:rect id="Rectangle 14436" o:spid="_x0000_s1069" style="position:absolute;left:-34306;top:18541;width:77284;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" filled="f" stroked="f">
                  <v:textbox inset="0,0,0,0">
                    <w:txbxContent>
                      <w:p w14:paraId="04310394" w14:textId="77777777" w:rsidR="006E0DF8" w:rsidRDefault="006968D4">
                        <w:pPr>
                          <w:spacing w:after="160" w:line="259" w:lineRule="auto"/>
                          <w:ind w:left="0" w:right="0" w:firstLine="0"/>
                          <w:jc w:val="left"/>
                        </w:pPr>
                        <w:r>
                          <w:t>.Abbreviationsusedinformulasareprovidedbyrawmeasurementsanddetailedinappendice</w:t>
                        </w:r>
                      </w:p>
                    </w:txbxContent>
                  </v:textbox>
                </v:rect>
                <v:rect id="Rectangle 14434" o:spid="_x0000_s1070" style="position:absolute;left:-5252;top:47595;width:77285;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" filled="f" stroked="f">
                  <v:textbox inset="0,0,0,0">
                    <w:txbxContent>
                      <w:p w14:paraId="5D66B6D6" w14:textId="77777777" w:rsidR="006E0DF8" w:rsidRDefault="006968D4">
                        <w:pPr>
                          <w:spacing w:after="160" w:line="259" w:lineRule="auto"/>
                          <w:ind w:left="0" w:right="0" w:firstLine="0"/>
                          <w:jc w:val="left"/>
                        </w:pPr>
                        <w:r>
                          <w:t>)</w:t>
                        </w:r>
                      </w:p>
                    </w:txbxContent>
                  </v:textbox>
                </v:rect>
                <v:rect id="Rectangle 1264" o:spid="_x0000_s1071" style="position:absolute;left:4938;top:86767;width:2972;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" filled="f" stroked="f">
                  <v:textbox inset="0,0,0,0">
                    <w:txbxContent>
                      <w:p w14:paraId="1CD1A2D7" w14:textId="77777777" w:rsidR="006E0DF8" w:rsidRDefault="006968D4">
                        <w:pPr>
                          <w:spacing w:after="160" w:line="259" w:lineRule="auto"/>
                          <w:ind w:left="0" w:right="0" w:firstLine="0"/>
                          <w:jc w:val="left"/>
                        </w:pPr>
                        <w:r>
                          <w:t>A.1</w:t>
                        </w:r>
                      </w:p>
                    </w:txbxContent>
                  </v:textbox>
                </v:rect>
                <v:rect id="Rectangle 14451" o:spid="_x0000_s1072" style="position:absolute;left:-29191;top:50404;width:70723;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" filled="f" stroked="f">
                  <v:textbox inset="0,0,0,0">
                    <w:txbxContent>
                      <w:p w14:paraId="6D1AA22A" w14:textId="77777777" w:rsidR="006E0DF8" w:rsidRDefault="006968D4">
                        <w:pPr>
                          <w:spacing w:after="160" w:line="259" w:lineRule="auto"/>
                          <w:ind w:left="0" w:right="0" w:firstLine="0"/>
                          <w:jc w:val="left"/>
                        </w:pPr>
                        <w:r>
                          <w:t>.OGA,GIT,PC,PHTareallcategorialvariablesdirectlyprovidedbyrawmeasurements.</w:t>
                        </w:r>
                      </w:p>
                    </w:txbxContent>
                  </v:textbox>
                </v:rect>
                <v:rect id="Rectangle 14449" o:spid="_x0000_s1073" style="position:absolute;left:-2603;top:76991;width:70724;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" filled="f" stroked="f">
                  <v:textbox inset="0,0,0,0">
                    <w:txbxContent>
                      <w:p w14:paraId="7B900208" w14:textId="77777777" w:rsidR="006E0DF8" w:rsidRDefault="006968D4">
                        <w:pPr>
                          <w:spacing w:after="160" w:line="259" w:lineRule="auto"/>
                          <w:ind w:left="0" w:right="0" w:firstLine="0"/>
                          <w:jc w:val="left"/>
                        </w:pPr>
                        <w:r>
                          <w:t>)</w:t>
                        </w:r>
                      </w:p>
                    </w:txbxContent>
                  </v:textbox>
                </v:rect>
                <v:shape id="Shape 1266" o:spid="_x0000_s1074" style="position:absolute;left:7037;top:4764;width:0;height:79896;visibility:visible;mso-wrap-style:square;v-text-anchor:top" coordsize="0,7989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" path="m,7989571l,e" filled="f" strokeweight="0">
                  <v:stroke miterlimit="83231f" joinstyle="miter"/>
                  <v:path arrowok="t" textboxrect="0,0,0,7989571"/>
                </v:shape>
                <v:rect id="Rectangle 1267" o:spid="_x0000_s1075" style="position:absolute;left:4350;top:79127;width:7742;height:180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" filled="f" stroked="f">
                  <v:textbox inset="0,0,0,0">
                    <w:txbxContent>
                      <w:p w14:paraId="5FE6AB04" w14:textId="77777777" w:rsidR="006E0DF8" w:rsidRDefault="006968D4">
                        <w:pPr>
                          <w:spacing w:after="160" w:line="259" w:lineRule="auto"/>
                          <w:ind w:left="0" w:right="0" w:firstLine="0"/>
                          <w:jc w:val="left"/>
                        </w:pPr>
                        <w:proofErr w:type="spellStart"/>
                        <w:r>
                          <w:rPr>
                            <w:b/>
                          </w:rPr>
                          <w:t>Function</w:t>
                        </w:r>
                        <w:proofErr w:type="spellEnd"/>
                      </w:p>
                    </w:txbxContent>
                  </v:textbox>
                </v:rect>
                <v:rect id="Rectangle 1268" o:spid="_x0000_s1076" style="position:absolute;left:2014;top:67506;width:12397;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" filled="f" stroked="f">
                  <v:textbox inset="0,0,0,0">
                    <w:txbxContent>
                      <w:p w14:paraId="1DD21D1E" w14:textId="77777777" w:rsidR="006E0DF8" w:rsidRDefault="006968D4">
                        <w:pPr>
                          <w:spacing w:after="160" w:line="259" w:lineRule="auto"/>
                          <w:ind w:left="0" w:right="0" w:firstLine="0"/>
                          <w:jc w:val="left"/>
                        </w:pPr>
                        <w:proofErr w:type="spellStart"/>
                        <w:r>
                          <w:t>Functionaltrait</w:t>
                        </w:r>
                        <w:proofErr w:type="spellEnd"/>
                      </w:p>
                    </w:txbxContent>
                  </v:textbox>
                </v:rect>
                <v:rect id="Rectangle 1269" o:spid="_x0000_s1077" style="position:absolute;left:3502;top:54193;width:9422;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" filled="f" stroked="f">
                  <v:textbox inset="0,0,0,0">
                    <w:txbxContent>
                      <w:p w14:paraId="298A0AA9" w14:textId="77777777" w:rsidR="006E0DF8" w:rsidRDefault="006968D4">
                        <w:pPr>
                          <w:spacing w:after="160" w:line="259" w:lineRule="auto"/>
                          <w:ind w:left="0" w:right="0" w:firstLine="0"/>
                          <w:jc w:val="left"/>
                        </w:pPr>
                        <w:r>
                          <w:t>Description</w:t>
                        </w:r>
                      </w:p>
                    </w:txbxContent>
                  </v:textbox>
                </v:rect>
                <v:rect id="Rectangle 1270" o:spid="_x0000_s1078" style="position:absolute;left:4346;top:10974;width:7734;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" filled="f" stroked="f">
                  <v:textbox inset="0,0,0,0">
                    <w:txbxContent>
                      <w:p w14:paraId="1ECDA953" w14:textId="77777777" w:rsidR="006E0DF8" w:rsidRDefault="006968D4">
                        <w:pPr>
                          <w:spacing w:after="160" w:line="259" w:lineRule="auto"/>
                          <w:ind w:left="0" w:right="0" w:firstLine="0"/>
                          <w:jc w:val="left"/>
                        </w:pPr>
                        <w:r>
                          <w:t>FORMULA</w:t>
                        </w:r>
                      </w:p>
                    </w:txbxContent>
                  </v:textbox>
                </v:rect>
                <v:shape id="Shape 1271" o:spid="_x0000_s1079" style="position:absolute;left:8922;top:4764;width:0;height:79896;visibility:visible;mso-wrap-style:square;v-text-anchor:top" coordsize="0,7989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" path="m,7989571l,e" filled="f" strokeweight="0">
                  <v:stroke miterlimit="83231f" joinstyle="miter"/>
                  <v:path arrowok="t" textboxrect="0,0,0,7989571"/>
                </v:shape>
                <v:rect id="Rectangle 1272" o:spid="_x0000_s1080" style="position:absolute;left:17692;top:79577;width:6843;height:180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" filled="f" stroked="f">
                  <v:textbox inset="0,0,0,0">
                    <w:txbxContent>
                      <w:p w14:paraId="4EA28D06" w14:textId="77777777" w:rsidR="006E0DF8" w:rsidRDefault="006968D4">
                        <w:pPr>
                          <w:spacing w:after="160" w:line="259" w:lineRule="auto"/>
                          <w:ind w:left="0" w:right="0" w:firstLine="0"/>
                          <w:jc w:val="left"/>
                        </w:pPr>
                        <w:proofErr w:type="spellStart"/>
                        <w:r>
                          <w:rPr>
                            <w:b/>
                          </w:rPr>
                          <w:t>Feeding</w:t>
                        </w:r>
                        <w:proofErr w:type="spellEnd"/>
                      </w:p>
                    </w:txbxContent>
                  </v:textbox>
                </v:rect>
                <v:rect id="Rectangle 1273" o:spid="_x0000_s1081" style="position:absolute;left:4266;top:67872;width:11664;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" filled="f" stroked="f">
                  <v:textbox inset="0,0,0,0">
                    <w:txbxContent>
                      <w:p w14:paraId="6F230582" w14:textId="77777777" w:rsidR="006E0DF8" w:rsidRDefault="006968D4">
                        <w:pPr>
                          <w:spacing w:after="160" w:line="259" w:lineRule="auto"/>
                          <w:ind w:left="0" w:right="0" w:firstLine="0"/>
                          <w:jc w:val="left"/>
                        </w:pPr>
                        <w:proofErr w:type="spellStart"/>
                        <w:r>
                          <w:t>Oralgapeaxis</w:t>
                        </w:r>
                        <w:proofErr w:type="spellEnd"/>
                      </w:p>
                    </w:txbxContent>
                  </v:textbox>
                </v:rect>
                <v:rect id="Rectangle 1274" o:spid="_x0000_s1082" style="position:absolute;left:-9169;top:39638;width:38533;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" filled="f" stroked="f">
                  <v:textbox inset="0,0,0,0">
                    <w:txbxContent>
                      <w:p w14:paraId="1E08E468" w14:textId="77777777" w:rsidR="006E0DF8" w:rsidRDefault="006968D4">
                        <w:pPr>
                          <w:spacing w:after="160" w:line="259" w:lineRule="auto"/>
                          <w:ind w:left="0" w:right="0" w:firstLine="0"/>
                          <w:jc w:val="left"/>
                        </w:pPr>
                        <w:proofErr w:type="spellStart"/>
                        <w:r>
                          <w:t>Feedingpositionanddepthinthewatercolumn</w:t>
                        </w:r>
                        <w:proofErr w:type="spellEnd"/>
                      </w:p>
                    </w:txbxContent>
                  </v:textbox>
                </v:rect>
                <v:rect id="Rectangle 1275" o:spid="_x0000_s1083" style="position:absolute;left:8414;top:13158;width:3367;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" filled="f" stroked="f">
                  <v:textbox inset="0,0,0,0">
                    <w:txbxContent>
                      <w:p w14:paraId="69CCCFC6" w14:textId="77777777" w:rsidR="006E0DF8" w:rsidRDefault="006968D4">
                        <w:pPr>
                          <w:spacing w:after="160" w:line="259" w:lineRule="auto"/>
                          <w:ind w:left="0" w:right="0" w:firstLine="0"/>
                          <w:jc w:val="left"/>
                        </w:pPr>
                        <w:r>
                          <w:t>OGA</w:t>
                        </w:r>
                      </w:p>
                    </w:txbxContent>
                  </v:textbox>
                </v:rect>
                <v:rect id="Rectangle 1276" o:spid="_x0000_s1084" style="position:absolute;left:8540;top:70312;width:6785;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" filled="f" stroked="f">
                  <v:textbox inset="0,0,0,0">
                    <w:txbxContent>
                      <w:p w14:paraId="04A26536" w14:textId="77777777" w:rsidR="006E0DF8" w:rsidRDefault="006968D4">
                        <w:pPr>
                          <w:spacing w:after="160" w:line="259" w:lineRule="auto"/>
                          <w:ind w:left="0" w:right="0" w:firstLine="0"/>
                          <w:jc w:val="left"/>
                        </w:pPr>
                        <w:proofErr w:type="spellStart"/>
                        <w:r>
                          <w:t>Eyesize</w:t>
                        </w:r>
                        <w:proofErr w:type="spellEnd"/>
                      </w:p>
                    </w:txbxContent>
                  </v:textbox>
                </v:rect>
                <v:rect id="Rectangle 1277" o:spid="_x0000_s1085" style="position:absolute;left:-8060;top:38912;width:39985;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" filled="f" stroked="f">
                  <v:textbox inset="0,0,0,0">
                    <w:txbxContent>
                      <w:p w14:paraId="6B457137" w14:textId="77777777" w:rsidR="006E0DF8" w:rsidRDefault="006968D4">
                        <w:pPr>
                          <w:spacing w:after="160" w:line="259" w:lineRule="auto"/>
                          <w:ind w:left="0" w:right="0" w:firstLine="0"/>
                          <w:jc w:val="left"/>
                        </w:pPr>
                        <w:proofErr w:type="spellStart"/>
                        <w:r>
                          <w:t>Detectionofpreysandvisualacuityforpredators</w:t>
                        </w:r>
                        <w:proofErr w:type="spellEnd"/>
                      </w:p>
                    </w:txbxContent>
                  </v:textbox>
                </v:rect>
                <v:rect id="Rectangle 1278" o:spid="_x0000_s1086" style="position:absolute;left:9444;top:12352;width:4978;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" filled="f" stroked="f">
                  <v:textbox inset="0,0,0,0">
                    <w:txbxContent>
                      <w:p w14:paraId="642BF041" w14:textId="77777777" w:rsidR="006E0DF8" w:rsidRDefault="006968D4">
                        <w:pPr>
                          <w:spacing w:after="160" w:line="259" w:lineRule="auto"/>
                          <w:ind w:left="0" w:right="0" w:firstLine="0"/>
                          <w:jc w:val="left"/>
                        </w:pPr>
                        <w:r>
                          <w:t>ED/HD</w:t>
                        </w:r>
                      </w:p>
                    </w:txbxContent>
                  </v:textbox>
                </v:rect>
                <v:rect id="Rectangle 1279" o:spid="_x0000_s1087" style="position:absolute;left:8130;top:68067;width:11274;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" filled="f" stroked="f">
                  <v:textbox inset="0,0,0,0">
                    <w:txbxContent>
                      <w:p w14:paraId="743E555E" w14:textId="77777777" w:rsidR="006E0DF8" w:rsidRDefault="006968D4">
                        <w:pPr>
                          <w:spacing w:after="160" w:line="259" w:lineRule="auto"/>
                          <w:ind w:left="0" w:right="0" w:firstLine="0"/>
                          <w:jc w:val="left"/>
                        </w:pPr>
                        <w:proofErr w:type="spellStart"/>
                        <w:r>
                          <w:t>Orbitallength</w:t>
                        </w:r>
                        <w:proofErr w:type="spellEnd"/>
                      </w:p>
                    </w:txbxContent>
                  </v:textbox>
                </v:rect>
                <v:rect id="Rectangle 1280" o:spid="_x0000_s1088" style="position:absolute;left:-5019;top:40118;width:37572;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" filled="f" stroked="f">
                  <v:textbox inset="0,0,0,0">
                    <w:txbxContent>
                      <w:p w14:paraId="2EBE9FD2" w14:textId="77777777" w:rsidR="006E0DF8" w:rsidRDefault="006968D4">
                        <w:pPr>
                          <w:spacing w:after="160" w:line="259" w:lineRule="auto"/>
                          <w:ind w:left="0" w:right="0" w:firstLine="0"/>
                          <w:jc w:val="left"/>
                        </w:pPr>
                        <w:proofErr w:type="spellStart"/>
                        <w:r>
                          <w:t>Preyssizeandbehavior</w:t>
                        </w:r>
                        <w:proofErr w:type="spellEnd"/>
                        <w:r>
                          <w:t>(</w:t>
                        </w:r>
                        <w:proofErr w:type="spellStart"/>
                        <w:r>
                          <w:t>buried,camouflaged</w:t>
                        </w:r>
                        <w:proofErr w:type="spellEnd"/>
                        <w:r>
                          <w:t>)</w:t>
                        </w:r>
                      </w:p>
                    </w:txbxContent>
                  </v:textbox>
                </v:rect>
                <v:rect id="Rectangle 1281" o:spid="_x0000_s1089" style="position:absolute;left:11595;top:12669;width:4344;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" filled="f" stroked="f">
                  <v:textbox inset="0,0,0,0">
                    <w:txbxContent>
                      <w:p w14:paraId="1A57B359" w14:textId="77777777" w:rsidR="006E0DF8" w:rsidRDefault="006968D4">
                        <w:pPr>
                          <w:spacing w:after="160" w:line="259" w:lineRule="auto"/>
                          <w:ind w:left="0" w:right="0" w:firstLine="0"/>
                          <w:jc w:val="left"/>
                        </w:pPr>
                        <w:r>
                          <w:t>ED/SL</w:t>
                        </w:r>
                      </w:p>
                    </w:txbxContent>
                  </v:textbox>
                </v:rect>
                <v:rect id="Rectangle 1282" o:spid="_x0000_s1090" style="position:absolute;left:-3311;top:54792;width:37825;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" filled="f" stroked="f">
                  <v:textbox inset="0,0,0,0">
                    <w:txbxContent>
                      <w:p w14:paraId="5063540C" w14:textId="77777777" w:rsidR="006E0DF8" w:rsidRDefault="006968D4">
                        <w:pPr>
                          <w:spacing w:after="160" w:line="259" w:lineRule="auto"/>
                          <w:ind w:left="0" w:right="0" w:firstLine="0"/>
                          <w:jc w:val="left"/>
                        </w:pPr>
                        <w:proofErr w:type="spellStart"/>
                        <w:r>
                          <w:t>OralgapesurfaceTypeandsizeofpreys</w:t>
                        </w:r>
                        <w:proofErr w:type="spellEnd"/>
                      </w:p>
                    </w:txbxContent>
                  </v:textbox>
                </v:rect>
                <v:rect id="Rectangle 1283" o:spid="_x0000_s1091" style="position:absolute;left:8793;top:8033;width:13617;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" filled="f" stroked="f">
                  <v:textbox inset="0,0,0,0">
                    <w:txbxContent>
                      <w:p w14:paraId="39BB6755" w14:textId="77777777" w:rsidR="006E0DF8" w:rsidRDefault="006968D4">
                        <w:pPr>
                          <w:spacing w:after="160" w:line="259" w:lineRule="auto"/>
                          <w:ind w:left="0" w:right="0" w:firstLine="0"/>
                          <w:jc w:val="left"/>
                        </w:pPr>
                        <w:r>
                          <w:t>MW*MD/BW*BD</w:t>
                        </w:r>
                      </w:p>
                    </w:txbxContent>
                  </v:textbox>
                </v:rect>
                <v:rect id="Rectangle 1284" o:spid="_x0000_s1092" style="position:absolute;left:10932;top:67200;width:1300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" filled="f" stroked="f">
                  <v:textbox inset="0,0,0,0">
                    <w:txbxContent>
                      <w:p w14:paraId="455A3EDF" w14:textId="77777777" w:rsidR="006E0DF8" w:rsidRDefault="006968D4">
                        <w:pPr>
                          <w:spacing w:after="160" w:line="259" w:lineRule="auto"/>
                          <w:ind w:left="0" w:right="0" w:firstLine="0"/>
                          <w:jc w:val="left"/>
                        </w:pPr>
                        <w:proofErr w:type="spellStart"/>
                        <w:r>
                          <w:t>Oralgapeshape</w:t>
                        </w:r>
                        <w:proofErr w:type="spellEnd"/>
                      </w:p>
                    </w:txbxContent>
                  </v:textbox>
                </v:rect>
                <v:rect id="Rectangle 1285" o:spid="_x0000_s1093" style="position:absolute;left:7763;top:49231;width:19347;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" filled="f" stroked="f">
                  <v:textbox inset="0,0,0,0">
                    <w:txbxContent>
                      <w:p w14:paraId="30D9E62B" w14:textId="77777777" w:rsidR="006E0DF8" w:rsidRDefault="006968D4">
                        <w:pPr>
                          <w:spacing w:after="160" w:line="259" w:lineRule="auto"/>
                          <w:ind w:left="0" w:right="0" w:firstLine="0"/>
                          <w:jc w:val="left"/>
                        </w:pPr>
                        <w:proofErr w:type="spellStart"/>
                        <w:r>
                          <w:t>Strategytocaptureprey</w:t>
                        </w:r>
                        <w:proofErr w:type="spellEnd"/>
                      </w:p>
                    </w:txbxContent>
                  </v:textbox>
                </v:rect>
                <v:rect id="Rectangle 1286" o:spid="_x0000_s1094" style="position:absolute;left:14483;top:11888;width:5907;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" filled="f" stroked="f">
                  <v:textbox inset="0,0,0,0">
                    <w:txbxContent>
                      <w:p w14:paraId="1F1B5897" w14:textId="77777777" w:rsidR="006E0DF8" w:rsidRDefault="006968D4">
                        <w:pPr>
                          <w:spacing w:after="160" w:line="259" w:lineRule="auto"/>
                          <w:ind w:left="0" w:right="0" w:firstLine="0"/>
                          <w:jc w:val="left"/>
                        </w:pPr>
                        <w:r>
                          <w:t>MD/MW</w:t>
                        </w:r>
                      </w:p>
                    </w:txbxContent>
                  </v:textbox>
                </v:rect>
                <v:rect id="Rectangle 1287" o:spid="_x0000_s1095" style="position:absolute;left:-5688;top:48745;width:49918;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" filled="f" stroked="f">
                  <v:textbox inset="0,0,0,0">
                    <w:txbxContent>
                      <w:p w14:paraId="7A69C3F4" w14:textId="77777777" w:rsidR="006E0DF8" w:rsidRDefault="006968D4">
                        <w:pPr>
                          <w:spacing w:after="160" w:line="259" w:lineRule="auto"/>
                          <w:ind w:left="0" w:right="0" w:firstLine="0"/>
                          <w:jc w:val="left"/>
                        </w:pPr>
                        <w:proofErr w:type="spellStart"/>
                        <w:r>
                          <w:t>OralgapepositionFeddingpositioninthewatercolumn</w:t>
                        </w:r>
                        <w:proofErr w:type="spellEnd"/>
                      </w:p>
                    </w:txbxContent>
                  </v:textbox>
                </v:rect>
                <v:rect id="Rectangle 1288" o:spid="_x0000_s1096" style="position:absolute;left:16606;top:12177;width:532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" filled="f" stroked="f">
                  <v:textbox inset="0,0,0,0">
                    <w:txbxContent>
                      <w:p w14:paraId="03C0FB8D" w14:textId="77777777" w:rsidR="006E0DF8" w:rsidRDefault="006968D4">
                        <w:pPr>
                          <w:spacing w:after="160" w:line="259" w:lineRule="auto"/>
                          <w:ind w:left="0" w:right="0" w:firstLine="0"/>
                          <w:jc w:val="left"/>
                        </w:pPr>
                        <w:r>
                          <w:t>MO/HD</w:t>
                        </w:r>
                      </w:p>
                    </w:txbxContent>
                  </v:textbox>
                </v:rect>
                <v:rect id="Rectangle 1289" o:spid="_x0000_s1097" style="position:absolute;left:-13526;top:39072;width:69264;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" filled="f" stroked="f">
                  <v:textbox inset="0,0,0,0">
                    <w:txbxContent>
                      <w:p w14:paraId="2CE31A05" w14:textId="77777777" w:rsidR="006E0DF8" w:rsidRDefault="006968D4">
                        <w:pPr>
                          <w:spacing w:after="160" w:line="259" w:lineRule="auto"/>
                          <w:ind w:left="0" w:right="0" w:firstLine="0"/>
                          <w:jc w:val="left"/>
                        </w:pPr>
                        <w:proofErr w:type="spellStart"/>
                        <w:r>
                          <w:t>LowerjawlengthCompromisebetweenpowerandopeningspeedofthemouth</w:t>
                        </w:r>
                        <w:proofErr w:type="spellEnd"/>
                      </w:p>
                    </w:txbxContent>
                  </v:textbox>
                </v:rect>
                <v:rect id="Rectangle 1290" o:spid="_x0000_s1098" style="position:absolute;left:18684;top:12420;width:4843;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" filled="f" stroked="f">
                  <v:textbox inset="0,0,0,0">
                    <w:txbxContent>
                      <w:p w14:paraId="3FF538BC" w14:textId="77777777" w:rsidR="006E0DF8" w:rsidRDefault="006968D4">
                        <w:pPr>
                          <w:spacing w:after="160" w:line="259" w:lineRule="auto"/>
                          <w:ind w:left="0" w:right="0" w:firstLine="0"/>
                          <w:jc w:val="left"/>
                        </w:pPr>
                        <w:r>
                          <w:t>LJL/SL</w:t>
                        </w:r>
                      </w:p>
                    </w:txbxContent>
                  </v:textbox>
                </v:rect>
                <v:rect id="Rectangle 1291" o:spid="_x0000_s1099" style="position:absolute;left:17051;top:67817;width:11777;height:1836;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" filled="f" stroked="f">
                  <v:textbox inset="0,0,0,0">
                    <w:txbxContent>
                      <w:p w14:paraId="16853B82" w14:textId="77777777" w:rsidR="006E0DF8" w:rsidRDefault="006968D4">
                        <w:pPr>
                          <w:spacing w:after="160" w:line="259" w:lineRule="auto"/>
                          <w:ind w:left="0" w:right="0" w:firstLine="0"/>
                          <w:jc w:val="left"/>
                        </w:pPr>
                        <w:proofErr w:type="spellStart"/>
                        <w:r>
                          <w:t>Gillrakertype</w:t>
                        </w:r>
                        <w:proofErr w:type="spellEnd"/>
                      </w:p>
                    </w:txbxContent>
                  </v:textbox>
                </v:rect>
                <v:rect id="Rectangle 1292" o:spid="_x0000_s1100" style="position:absolute;left:12087;top:48052;width:21706;height:1836;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" filled="f" stroked="f">
                  <v:textbox inset="0,0,0,0">
                    <w:txbxContent>
                      <w:p w14:paraId="4BCB8017" w14:textId="77777777" w:rsidR="006E0DF8" w:rsidRDefault="006968D4">
                        <w:pPr>
                          <w:spacing w:after="160" w:line="259" w:lineRule="auto"/>
                          <w:ind w:left="0" w:right="0" w:firstLine="0"/>
                          <w:jc w:val="left"/>
                        </w:pPr>
                        <w:proofErr w:type="spellStart"/>
                        <w:r>
                          <w:t>Filtrationcapacitiesoffish</w:t>
                        </w:r>
                        <w:proofErr w:type="spellEnd"/>
                      </w:p>
                    </w:txbxContent>
                  </v:textbox>
                </v:rect>
                <v:rect id="Rectangle 1293" o:spid="_x0000_s1101" style="position:absolute;left:21600;top:13502;width:2680;height:1836;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" filled="f" stroked="f">
                  <v:textbox inset="0,0,0,0">
                    <w:txbxContent>
                      <w:p w14:paraId="1B6FCD43" w14:textId="77777777" w:rsidR="006E0DF8" w:rsidRDefault="006968D4">
                        <w:pPr>
                          <w:spacing w:after="160" w:line="259" w:lineRule="auto"/>
                          <w:ind w:left="0" w:right="0" w:firstLine="0"/>
                          <w:jc w:val="left"/>
                        </w:pPr>
                        <w:r>
                          <w:t>GIT</w:t>
                        </w:r>
                      </w:p>
                    </w:txbxContent>
                  </v:textbox>
                </v:rect>
                <v:rect id="Rectangle 1294" o:spid="_x0000_s1102" style="position:absolute;left:19810;top:68740;width:992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" filled="f" stroked="f">
                  <v:textbox inset="0,0,0,0">
                    <w:txbxContent>
                      <w:p w14:paraId="5B97D658" w14:textId="77777777" w:rsidR="006E0DF8" w:rsidRDefault="006968D4">
                        <w:pPr>
                          <w:spacing w:after="160" w:line="259" w:lineRule="auto"/>
                          <w:ind w:left="0" w:right="0" w:firstLine="0"/>
                          <w:jc w:val="left"/>
                        </w:pPr>
                        <w:proofErr w:type="spellStart"/>
                        <w:r>
                          <w:t>Gilloutflow</w:t>
                        </w:r>
                        <w:proofErr w:type="spellEnd"/>
                      </w:p>
                    </w:txbxContent>
                  </v:textbox>
                </v:rect>
                <v:rect id="Rectangle 1295" o:spid="_x0000_s1103" style="position:absolute;left:14428;top:48557;width:20694;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" filled="f" stroked="f">
                  <v:textbox inset="0,0,0,0">
                    <w:txbxContent>
                      <w:p w14:paraId="01DDD754" w14:textId="77777777" w:rsidR="006E0DF8" w:rsidRDefault="006968D4">
                        <w:pPr>
                          <w:spacing w:after="160" w:line="259" w:lineRule="auto"/>
                          <w:ind w:left="0" w:right="0" w:firstLine="0"/>
                          <w:jc w:val="left"/>
                        </w:pPr>
                        <w:proofErr w:type="spellStart"/>
                        <w:r>
                          <w:t>Succioncapacitiesoffish</w:t>
                        </w:r>
                        <w:proofErr w:type="spellEnd"/>
                      </w:p>
                    </w:txbxContent>
                  </v:textbox>
                </v:rect>
                <v:rect id="Rectangle 1296" o:spid="_x0000_s1104" style="position:absolute;left:23407;top:13474;width:2735;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" filled="f" stroked="f">
                  <v:textbox inset="0,0,0,0">
                    <w:txbxContent>
                      <w:p w14:paraId="5A1BCD3A" w14:textId="77777777" w:rsidR="006E0DF8" w:rsidRDefault="006968D4">
                        <w:pPr>
                          <w:spacing w:after="160" w:line="259" w:lineRule="auto"/>
                          <w:ind w:left="0" w:right="0" w:firstLine="0"/>
                          <w:jc w:val="left"/>
                        </w:pPr>
                        <w:r>
                          <w:t>OW</w:t>
                        </w:r>
                      </w:p>
                    </w:txbxContent>
                  </v:textbox>
                </v:rect>
                <v:rect id="Rectangle 1297" o:spid="_x0000_s1105" style="position:absolute;left:-1064;top:46030;width:55348;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" filled="f" stroked="f">
                  <v:textbox inset="0,0,0,0">
                    <w:txbxContent>
                      <w:p w14:paraId="5D3BB85C" w14:textId="77777777" w:rsidR="006E0DF8" w:rsidRDefault="006968D4">
                        <w:pPr>
                          <w:spacing w:after="160" w:line="259" w:lineRule="auto"/>
                          <w:ind w:left="0" w:right="0" w:firstLine="0"/>
                          <w:jc w:val="left"/>
                        </w:pPr>
                        <w:proofErr w:type="spellStart"/>
                        <w:r>
                          <w:t>OperculumvolumeOperculumvolume</w:t>
                        </w:r>
                        <w:proofErr w:type="spellEnd"/>
                        <w:r>
                          <w:t>(</w:t>
                        </w:r>
                        <w:proofErr w:type="spellStart"/>
                        <w:r>
                          <w:t>chercheràquoiçasert</w:t>
                        </w:r>
                        <w:proofErr w:type="spellEnd"/>
                        <w:r>
                          <w:t>)</w:t>
                        </w:r>
                      </w:p>
                    </w:txbxContent>
                  </v:textbox>
                </v:rect>
                <v:rect id="Rectangle 1298" o:spid="_x0000_s1106" style="position:absolute;left:23808;top:12039;width:5604;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" filled="f" stroked="f">
                  <v:textbox inset="0,0,0,0">
                    <w:txbxContent>
                      <w:p w14:paraId="7BB9FF1C" w14:textId="77777777" w:rsidR="006E0DF8" w:rsidRDefault="006968D4">
                        <w:pPr>
                          <w:spacing w:after="160" w:line="259" w:lineRule="auto"/>
                          <w:ind w:left="0" w:right="0" w:firstLine="0"/>
                          <w:jc w:val="left"/>
                        </w:pPr>
                        <w:r>
                          <w:t>OD/OW</w:t>
                        </w:r>
                      </w:p>
                    </w:txbxContent>
                  </v:textbox>
                </v:rect>
                <v:rect id="Rectangle 1299" o:spid="_x0000_s1107" style="position:absolute;left:23537;top:68797;width:9814;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" filled="f" stroked="f">
                  <v:textbox inset="0,0,0,0">
                    <w:txbxContent>
                      <w:p w14:paraId="35ADCEA4" w14:textId="77777777" w:rsidR="006E0DF8" w:rsidRDefault="006968D4">
                        <w:pPr>
                          <w:spacing w:after="160" w:line="259" w:lineRule="auto"/>
                          <w:ind w:left="0" w:right="0" w:firstLine="0"/>
                          <w:jc w:val="left"/>
                        </w:pPr>
                        <w:proofErr w:type="spellStart"/>
                        <w:r>
                          <w:t>Headlength</w:t>
                        </w:r>
                        <w:proofErr w:type="spellEnd"/>
                      </w:p>
                    </w:txbxContent>
                  </v:textbox>
                </v:rect>
                <v:rect id="Rectangle 1300" o:spid="_x0000_s1108" style="position:absolute;left:20367;top:50828;width:16153;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" filled="f" stroked="f">
                  <v:textbox inset="0,0,0,0">
                    <w:txbxContent>
                      <w:p w14:paraId="2ACFBB51" w14:textId="77777777" w:rsidR="006E0DF8" w:rsidRDefault="006968D4">
                        <w:pPr>
                          <w:spacing w:after="160" w:line="259" w:lineRule="auto"/>
                          <w:ind w:left="0" w:right="0" w:firstLine="0"/>
                          <w:jc w:val="left"/>
                        </w:pPr>
                        <w:proofErr w:type="spellStart"/>
                        <w:r>
                          <w:t>Maximumpreysize</w:t>
                        </w:r>
                        <w:proofErr w:type="spellEnd"/>
                      </w:p>
                    </w:txbxContent>
                  </v:textbox>
                </v:rect>
                <v:rect id="Rectangle 1301" o:spid="_x0000_s1109" style="position:absolute;left:26241;top:12639;width:4405;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" filled="f" stroked="f">
                  <v:textbox inset="0,0,0,0">
                    <w:txbxContent>
                      <w:p w14:paraId="2612F333" w14:textId="77777777" w:rsidR="006E0DF8" w:rsidRDefault="006968D4">
                        <w:pPr>
                          <w:spacing w:after="160" w:line="259" w:lineRule="auto"/>
                          <w:ind w:left="0" w:right="0" w:firstLine="0"/>
                          <w:jc w:val="left"/>
                        </w:pPr>
                        <w:r>
                          <w:t>HL/SL</w:t>
                        </w:r>
                      </w:p>
                    </w:txbxContent>
                  </v:textbox>
                </v:rect>
                <v:rect id="Rectangle 1302" o:spid="_x0000_s1110" style="position:absolute;left:24868;top:68293;width:10822;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" filled="f" stroked="f">
                  <v:textbox inset="0,0,0,0">
                    <w:txbxContent>
                      <w:p w14:paraId="276C6828" w14:textId="77777777" w:rsidR="006E0DF8" w:rsidRDefault="006968D4">
                        <w:pPr>
                          <w:spacing w:after="160" w:line="259" w:lineRule="auto"/>
                          <w:ind w:left="0" w:right="0" w:firstLine="0"/>
                          <w:jc w:val="left"/>
                        </w:pPr>
                        <w:proofErr w:type="spellStart"/>
                        <w:r>
                          <w:t>Pyloriccaeca</w:t>
                        </w:r>
                        <w:proofErr w:type="spellEnd"/>
                      </w:p>
                    </w:txbxContent>
                  </v:textbox>
                </v:rect>
                <v:rect id="Rectangle 1303" o:spid="_x0000_s1111" style="position:absolute;left:16233;top:44859;width:28091;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" filled="f" stroked="f">
                  <v:textbox inset="0,0,0,0">
                    <w:txbxContent>
                      <w:p w14:paraId="4DE9DC39" w14:textId="77777777" w:rsidR="006E0DF8" w:rsidRDefault="006968D4">
                        <w:pPr>
                          <w:spacing w:after="160" w:line="259" w:lineRule="auto"/>
                          <w:ind w:left="0" w:right="0" w:firstLine="0"/>
                          <w:jc w:val="left"/>
                        </w:pPr>
                        <w:proofErr w:type="spellStart"/>
                        <w:r>
                          <w:t>Presence</w:t>
                        </w:r>
                        <w:proofErr w:type="spellEnd"/>
                        <w:r>
                          <w:t>/</w:t>
                        </w:r>
                        <w:proofErr w:type="spellStart"/>
                        <w:r>
                          <w:t>Absenceofpyloriccaeca</w:t>
                        </w:r>
                        <w:proofErr w:type="spellEnd"/>
                      </w:p>
                    </w:txbxContent>
                  </v:textbox>
                </v:rect>
                <v:rect id="Rectangle 1304" o:spid="_x0000_s1112" style="position:absolute;left:29277;top:13839;width:2004;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" filled="f" stroked="f">
                  <v:textbox inset="0,0,0,0">
                    <w:txbxContent>
                      <w:p w14:paraId="181C0D46" w14:textId="77777777" w:rsidR="006E0DF8" w:rsidRDefault="006968D4">
                        <w:pPr>
                          <w:spacing w:after="160" w:line="259" w:lineRule="auto"/>
                          <w:ind w:left="0" w:right="0" w:firstLine="0"/>
                          <w:jc w:val="left"/>
                        </w:pPr>
                        <w:r>
                          <w:t>PC</w:t>
                        </w:r>
                      </w:p>
                    </w:txbxContent>
                  </v:textbox>
                </v:rect>
                <v:rect id="Rectangle 1305" o:spid="_x0000_s1113" style="position:absolute;left:26476;top:68066;width:11276;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" filled="f" stroked="f">
                  <v:textbox inset="0,0,0,0">
                    <w:txbxContent>
                      <w:p w14:paraId="3C272643" w14:textId="77777777" w:rsidR="006E0DF8" w:rsidRDefault="006968D4">
                        <w:pPr>
                          <w:spacing w:after="160" w:line="259" w:lineRule="auto"/>
                          <w:ind w:left="0" w:right="0" w:firstLine="0"/>
                          <w:jc w:val="left"/>
                        </w:pPr>
                        <w:proofErr w:type="spellStart"/>
                        <w:r>
                          <w:t>Anusposition</w:t>
                        </w:r>
                        <w:proofErr w:type="spellEnd"/>
                      </w:p>
                    </w:txbxContent>
                  </v:textbox>
                </v:rect>
                <v:rect id="Rectangle 1306" o:spid="_x0000_s1114" style="position:absolute;left:23421;top:50211;width:17386;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" filled="f" stroked="f">
                  <v:textbox inset="0,0,0,0">
                    <w:txbxContent>
                      <w:p w14:paraId="52E22D93" w14:textId="77777777" w:rsidR="006E0DF8" w:rsidRDefault="006968D4">
                        <w:pPr>
                          <w:spacing w:after="160" w:line="259" w:lineRule="auto"/>
                          <w:ind w:left="0" w:right="0" w:firstLine="0"/>
                          <w:jc w:val="left"/>
                        </w:pPr>
                        <w:proofErr w:type="spellStart"/>
                        <w:r>
                          <w:t>Digestivetractlength</w:t>
                        </w:r>
                        <w:proofErr w:type="spellEnd"/>
                      </w:p>
                    </w:txbxContent>
                  </v:textbox>
                </v:rect>
                <v:rect id="Rectangle 1307" o:spid="_x0000_s1115" style="position:absolute;left:29606;top:12333;width:5016;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" filled="f" stroked="f">
                  <v:textbox inset="0,0,0,0">
                    <w:txbxContent>
                      <w:p w14:paraId="45A5B1D1" w14:textId="77777777" w:rsidR="006E0DF8" w:rsidRDefault="006968D4">
                        <w:pPr>
                          <w:spacing w:after="160" w:line="259" w:lineRule="auto"/>
                          <w:ind w:left="0" w:right="0" w:firstLine="0"/>
                          <w:jc w:val="left"/>
                        </w:pPr>
                        <w:r>
                          <w:t>PAL/SL</w:t>
                        </w:r>
                      </w:p>
                    </w:txbxContent>
                  </v:textbox>
                </v:rect>
                <v:shape id="Shape 1308" o:spid="_x0000_s1116" style="position:absolute;left:32823;top:4764;width:0;height:79896;visibility:visible;mso-wrap-style:square;v-text-anchor:top" coordsize="0,7989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" path="m,7989571l,e" filled="f" strokeweight="0">
                  <v:stroke miterlimit="83231f" joinstyle="miter"/>
                  <v:path arrowok="t" textboxrect="0,0,0,7989571"/>
                </v:shape>
                <v:rect id="Rectangle 1309" o:spid="_x0000_s1117" style="position:absolute;left:33432;top:77839;width:10321;height:180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" filled="f" stroked="f">
                  <v:textbox inset="0,0,0,0">
                    <w:txbxContent>
                      <w:p w14:paraId="1A570923" w14:textId="77777777" w:rsidR="006E0DF8" w:rsidRDefault="006968D4">
                        <w:pPr>
                          <w:spacing w:after="160" w:line="259" w:lineRule="auto"/>
                          <w:ind w:left="0" w:right="0" w:firstLine="0"/>
                          <w:jc w:val="left"/>
                        </w:pPr>
                        <w:r>
                          <w:rPr>
                            <w:b/>
                          </w:rPr>
                          <w:t>Locomotion</w:t>
                        </w:r>
                      </w:p>
                    </w:txbxContent>
                  </v:textbox>
                </v:rect>
                <v:rect id="Rectangle 1310" o:spid="_x0000_s1118" style="position:absolute;left:29315;top:69020;width:9368;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" filled="f" stroked="f">
                  <v:textbox inset="0,0,0,0">
                    <w:txbxContent>
                      <w:p w14:paraId="42AB2286" w14:textId="77777777" w:rsidR="006E0DF8" w:rsidRDefault="006968D4">
                        <w:pPr>
                          <w:spacing w:after="160" w:line="259" w:lineRule="auto"/>
                          <w:ind w:left="0" w:right="0" w:firstLine="0"/>
                          <w:jc w:val="left"/>
                        </w:pPr>
                        <w:proofErr w:type="spellStart"/>
                        <w:r>
                          <w:t>Bodydepth</w:t>
                        </w:r>
                        <w:proofErr w:type="spellEnd"/>
                      </w:p>
                    </w:txbxContent>
                  </v:textbox>
                </v:rect>
                <v:rect id="Rectangle 1311" o:spid="_x0000_s1119" style="position:absolute;left:2494;top:27400;width:6300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" filled="f" stroked="f">
                  <v:textbox inset="0,0,0,0">
                    <w:txbxContent>
                      <w:p w14:paraId="6906AAE6" w14:textId="77777777" w:rsidR="006E0DF8" w:rsidRDefault="006968D4">
                        <w:pPr>
                          <w:spacing w:after="160" w:line="259" w:lineRule="auto"/>
                          <w:ind w:left="0" w:right="0" w:firstLine="0"/>
                          <w:jc w:val="left"/>
                        </w:pPr>
                        <w:r>
                          <w:t>SwimmingcapacitiesoffishlinkedtotheirfoodprospectionbehaviorBD/SL</w:t>
                        </w:r>
                      </w:p>
                    </w:txbxContent>
                  </v:textbox>
                </v:rect>
                <v:rect id="Rectangle 1312" o:spid="_x0000_s1120" style="position:absolute;left:16904;top:54776;width:37857;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" filled="f" stroked="f">
                  <v:textbox inset="0,0,0,0">
                    <w:txbxContent>
                      <w:p w14:paraId="3A128FB9" w14:textId="77777777" w:rsidR="006E0DF8" w:rsidRDefault="006968D4">
                        <w:pPr>
                          <w:spacing w:after="160" w:line="259" w:lineRule="auto"/>
                          <w:ind w:left="0" w:right="0" w:firstLine="0"/>
                          <w:jc w:val="left"/>
                        </w:pPr>
                        <w:proofErr w:type="spellStart"/>
                        <w:r>
                          <w:t>PectoralfinpositionManeuvrabilityoffish</w:t>
                        </w:r>
                        <w:proofErr w:type="spellEnd"/>
                      </w:p>
                    </w:txbxContent>
                  </v:textbox>
                </v:rect>
                <v:rect id="Rectangle 1313" o:spid="_x0000_s1121" style="position:absolute;left:33038;top:12046;width:5590;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" filled="f" stroked="f">
                  <v:textbox inset="0,0,0,0">
                    <w:txbxContent>
                      <w:p w14:paraId="7D9AB6D1" w14:textId="77777777" w:rsidR="006E0DF8" w:rsidRDefault="006968D4">
                        <w:pPr>
                          <w:spacing w:after="160" w:line="259" w:lineRule="auto"/>
                          <w:ind w:left="0" w:right="0" w:firstLine="0"/>
                          <w:jc w:val="left"/>
                        </w:pPr>
                        <w:r>
                          <w:t>PFI/PFB</w:t>
                        </w:r>
                      </w:p>
                    </w:txbxContent>
                  </v:textbox>
                </v:rect>
                <v:rect id="Rectangle 1314" o:spid="_x0000_s1122" style="position:absolute;left:8088;top:44125;width:5915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" filled="f" stroked="f">
                  <v:textbox inset="0,0,0,0">
                    <w:txbxContent>
                      <w:p w14:paraId="31565AE8" w14:textId="77777777" w:rsidR="006E0DF8" w:rsidRDefault="006968D4">
                        <w:pPr>
                          <w:spacing w:after="160" w:line="259" w:lineRule="auto"/>
                          <w:ind w:left="0" w:right="0" w:firstLine="0"/>
                          <w:jc w:val="left"/>
                        </w:pPr>
                        <w:proofErr w:type="spellStart"/>
                        <w:r>
                          <w:t>PectoralfininsertionInsertiondelapectorale</w:t>
                        </w:r>
                        <w:proofErr w:type="spellEnd"/>
                        <w:r>
                          <w:t>(</w:t>
                        </w:r>
                        <w:proofErr w:type="spellStart"/>
                        <w:r>
                          <w:t>chercheràquoiçasert</w:t>
                        </w:r>
                        <w:proofErr w:type="spellEnd"/>
                        <w:r>
                          <w:t>)</w:t>
                        </w:r>
                      </w:p>
                    </w:txbxContent>
                  </v:textbox>
                </v:rect>
                <v:rect id="Rectangle 1315" o:spid="_x0000_s1123" style="position:absolute;left:35128;top:12302;width:507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" filled="f" stroked="f">
                  <v:textbox inset="0,0,0,0">
                    <w:txbxContent>
                      <w:p w14:paraId="2D72C511" w14:textId="77777777" w:rsidR="006E0DF8" w:rsidRDefault="006968D4">
                        <w:pPr>
                          <w:spacing w:after="160" w:line="259" w:lineRule="auto"/>
                          <w:ind w:left="0" w:right="0" w:firstLine="0"/>
                          <w:jc w:val="left"/>
                        </w:pPr>
                        <w:r>
                          <w:t>PPL/SL</w:t>
                        </w:r>
                      </w:p>
                    </w:txbxContent>
                  </v:textbox>
                </v:rect>
                <v:rect id="Rectangle 1316" o:spid="_x0000_s1124" style="position:absolute;left:9523;top:43725;width:59959;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" filled="f" stroked="f">
                  <v:textbox inset="0,0,0,0">
                    <w:txbxContent>
                      <w:p w14:paraId="1E7104F7" w14:textId="77777777" w:rsidR="006E0DF8" w:rsidRDefault="006968D4">
                        <w:pPr>
                          <w:spacing w:after="160" w:line="259" w:lineRule="auto"/>
                          <w:ind w:left="0" w:right="0" w:firstLine="0"/>
                          <w:jc w:val="left"/>
                        </w:pPr>
                        <w:proofErr w:type="spellStart"/>
                        <w:r>
                          <w:t>TransversalshapePositioninthewatercolumnandhydrodynamism</w:t>
                        </w:r>
                        <w:proofErr w:type="spellEnd"/>
                      </w:p>
                    </w:txbxContent>
                  </v:textbox>
                </v:rect>
                <v:rect id="Rectangle 1317" o:spid="_x0000_s1125" style="position:absolute;left:36880;top:12219;width:5245;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" filled="f" stroked="f">
                  <v:textbox inset="0,0,0,0">
                    <w:txbxContent>
                      <w:p w14:paraId="301E0081" w14:textId="77777777" w:rsidR="006E0DF8" w:rsidRDefault="006968D4">
                        <w:pPr>
                          <w:spacing w:after="160" w:line="259" w:lineRule="auto"/>
                          <w:ind w:left="0" w:right="0" w:firstLine="0"/>
                          <w:jc w:val="left"/>
                        </w:pPr>
                        <w:r>
                          <w:t>BD/BW</w:t>
                        </w:r>
                      </w:p>
                    </w:txbxContent>
                  </v:textbox>
                </v:rect>
                <v:rect id="Rectangle 1318" o:spid="_x0000_s1126" style="position:absolute;left:16574;top:48942;width:49525;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" filled="f" stroked="f">
                  <v:textbox inset="0,0,0,0">
                    <w:txbxContent>
                      <w:p w14:paraId="2920CDBD" w14:textId="77777777" w:rsidR="006E0DF8" w:rsidRDefault="006968D4">
                        <w:pPr>
                          <w:spacing w:after="160" w:line="259" w:lineRule="auto"/>
                          <w:ind w:left="0" w:right="0" w:firstLine="0"/>
                          <w:jc w:val="left"/>
                        </w:pPr>
                        <w:proofErr w:type="spellStart"/>
                        <w:r>
                          <w:t>CaudalthrottlewidthSwimmingstrategy</w:t>
                        </w:r>
                        <w:proofErr w:type="spellEnd"/>
                        <w:r>
                          <w:t>(cruiser/sprinter)</w:t>
                        </w:r>
                      </w:p>
                    </w:txbxContent>
                  </v:textbox>
                </v:rect>
                <v:rect id="Rectangle 1319" o:spid="_x0000_s1127" style="position:absolute;left:39749;top:13254;width:3175;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" filled="f" stroked="f">
                  <v:textbox inset="0,0,0,0">
                    <w:txbxContent>
                      <w:p w14:paraId="07EE1140" w14:textId="77777777" w:rsidR="006E0DF8" w:rsidRDefault="006968D4">
                        <w:pPr>
                          <w:spacing w:after="160" w:line="259" w:lineRule="auto"/>
                          <w:ind w:left="0" w:right="0" w:firstLine="0"/>
                          <w:jc w:val="left"/>
                        </w:pPr>
                        <w:r>
                          <w:t>CPD</w:t>
                        </w:r>
                      </w:p>
                    </w:txbxContent>
                  </v:textbox>
                </v:rect>
                <v:rect id="Rectangle 1320" o:spid="_x0000_s1128" style="position:absolute;left:15104;top:45636;width:56136;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" filled="f" stroked="f">
                  <v:textbox inset="0,0,0,0">
                    <w:txbxContent>
                      <w:p w14:paraId="6A93C4D0" w14:textId="77777777" w:rsidR="006E0DF8" w:rsidRDefault="006968D4">
                        <w:pPr>
                          <w:spacing w:after="160" w:line="259" w:lineRule="auto"/>
                          <w:ind w:left="0" w:right="0" w:firstLine="0"/>
                          <w:jc w:val="left"/>
                        </w:pPr>
                        <w:proofErr w:type="spellStart"/>
                        <w:r>
                          <w:t>DorsalfininsertionSwimmingbehavior</w:t>
                        </w:r>
                        <w:proofErr w:type="spellEnd"/>
                        <w:r>
                          <w:t>(</w:t>
                        </w:r>
                        <w:proofErr w:type="spellStart"/>
                        <w:r>
                          <w:t>chercheràquoiçasert</w:t>
                        </w:r>
                        <w:proofErr w:type="spellEnd"/>
                        <w:r>
                          <w:t>)</w:t>
                        </w:r>
                      </w:p>
                    </w:txbxContent>
                  </v:textbox>
                </v:rect>
                <v:rect id="Rectangle 1321" o:spid="_x0000_s1129" style="position:absolute;left:40508;top:12178;width:5327;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" filled="f" stroked="f">
                  <v:textbox inset="0,0,0,0">
                    <w:txbxContent>
                      <w:p w14:paraId="06DB5BB6" w14:textId="77777777" w:rsidR="006E0DF8" w:rsidRDefault="006968D4">
                        <w:pPr>
                          <w:spacing w:after="160" w:line="259" w:lineRule="auto"/>
                          <w:ind w:left="0" w:right="0" w:firstLine="0"/>
                          <w:jc w:val="left"/>
                        </w:pPr>
                        <w:r>
                          <w:t>PDL/SL</w:t>
                        </w:r>
                      </w:p>
                    </w:txbxContent>
                  </v:textbox>
                </v:rect>
                <v:shape id="Shape 1322" o:spid="_x0000_s1130" style="position:absolute;left:43881;top:4764;width:0;height:79896;visibility:visible;mso-wrap-style:square;v-text-anchor:top" coordsize="0,7989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" path="m,7989571l,e" filled="f" strokeweight="0">
                  <v:stroke miterlimit="83231f" joinstyle="miter"/>
                  <v:path arrowok="t" textboxrect="0,0,0,7989571"/>
                </v:shape>
                <v:rect id="Rectangle 1323" o:spid="_x0000_s1131" style="position:absolute;left:43009;top:80027;width:5945;height:180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" filled="f" stroked="f">
                  <v:textbox inset="0,0,0,0">
                    <w:txbxContent>
                      <w:p w14:paraId="2175BBFA" w14:textId="77777777" w:rsidR="006E0DF8" w:rsidRDefault="006968D4">
                        <w:pPr>
                          <w:spacing w:after="160" w:line="259" w:lineRule="auto"/>
                          <w:ind w:left="0" w:right="0" w:firstLine="0"/>
                          <w:jc w:val="left"/>
                        </w:pPr>
                        <w:proofErr w:type="spellStart"/>
                        <w:r>
                          <w:rPr>
                            <w:b/>
                          </w:rPr>
                          <w:t>Others</w:t>
                        </w:r>
                        <w:proofErr w:type="spellEnd"/>
                      </w:p>
                    </w:txbxContent>
                  </v:textbox>
                </v:rect>
                <v:rect id="Rectangle 1324" o:spid="_x0000_s1132" style="position:absolute;left:39980;top:68628;width:10153;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" filled="f" stroked="f">
                  <v:textbox inset="0,0,0,0">
                    <w:txbxContent>
                      <w:p w14:paraId="29420E47" w14:textId="77777777" w:rsidR="006E0DF8" w:rsidRDefault="006968D4">
                        <w:pPr>
                          <w:spacing w:after="160" w:line="259" w:lineRule="auto"/>
                          <w:ind w:left="0" w:right="0" w:firstLine="0"/>
                          <w:jc w:val="left"/>
                        </w:pPr>
                        <w:proofErr w:type="spellStart"/>
                        <w:r>
                          <w:t>Eyeposition</w:t>
                        </w:r>
                        <w:proofErr w:type="spellEnd"/>
                      </w:p>
                    </w:txbxContent>
                  </v:textbox>
                </v:rect>
                <v:rect id="Rectangle 1325" o:spid="_x0000_s1133" style="position:absolute;left:25455;top:39302;width:39204;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" filled="f" stroked="f">
                  <v:textbox inset="0,0,0,0">
                    <w:txbxContent>
                      <w:p w14:paraId="0583782C" w14:textId="77777777" w:rsidR="006E0DF8" w:rsidRDefault="006968D4">
                        <w:pPr>
                          <w:spacing w:after="160" w:line="259" w:lineRule="auto"/>
                          <w:ind w:left="0" w:right="0" w:firstLine="0"/>
                          <w:jc w:val="left"/>
                        </w:pPr>
                        <w:proofErr w:type="spellStart"/>
                        <w:r>
                          <w:t>Positioninthewatercolumn</w:t>
                        </w:r>
                        <w:proofErr w:type="spellEnd"/>
                        <w:r>
                          <w:t>(</w:t>
                        </w:r>
                        <w:proofErr w:type="spellStart"/>
                        <w:r>
                          <w:t>pelagic</w:t>
                        </w:r>
                        <w:proofErr w:type="spellEnd"/>
                        <w:r>
                          <w:t>/</w:t>
                        </w:r>
                        <w:proofErr w:type="spellStart"/>
                        <w:r>
                          <w:t>sedentary</w:t>
                        </w:r>
                        <w:proofErr w:type="spellEnd"/>
                        <w:r>
                          <w:t>)</w:t>
                        </w:r>
                      </w:p>
                    </w:txbxContent>
                  </v:textbox>
                </v:rect>
                <v:rect id="Rectangle 1326" o:spid="_x0000_s1134" style="position:absolute;left:42568;top:12352;width:4978;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" filled="f" stroked="f">
                  <v:textbox inset="0,0,0,0">
                    <w:txbxContent>
                      <w:p w14:paraId="3A4D74F4" w14:textId="77777777" w:rsidR="006E0DF8" w:rsidRDefault="006968D4">
                        <w:pPr>
                          <w:spacing w:after="160" w:line="259" w:lineRule="auto"/>
                          <w:ind w:left="0" w:right="0" w:firstLine="0"/>
                          <w:jc w:val="left"/>
                        </w:pPr>
                        <w:r>
                          <w:t>EH/HD</w:t>
                        </w:r>
                      </w:p>
                    </w:txbxContent>
                  </v:textbox>
                </v:rect>
                <v:rect id="Rectangle 1327" o:spid="_x0000_s1135" style="position:absolute;left:13358;top:40171;width:67067;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" filled="f" stroked="f">
                  <v:textbox inset="0,0,0,0">
                    <w:txbxContent>
                      <w:p w14:paraId="525720F6" w14:textId="77777777" w:rsidR="006E0DF8" w:rsidRDefault="006968D4">
                        <w:pPr>
                          <w:spacing w:after="160" w:line="259" w:lineRule="auto"/>
                          <w:ind w:left="0" w:right="0" w:firstLine="0"/>
                          <w:jc w:val="left"/>
                        </w:pPr>
                        <w:r>
                          <w:t>PresencephotophoresPresence/Absenceofphotophores(chercheràquoiçasert)</w:t>
                        </w:r>
                      </w:p>
                    </w:txbxContent>
                  </v:textbox>
                </v:rect>
                <v:rect id="Rectangle 1328" o:spid="_x0000_s1136" style="position:absolute;left:45360;top:13309;width:3064;height:18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" filled="f" stroked="f">
                  <v:textbox inset="0,0,0,0">
                    <w:txbxContent>
                      <w:p w14:paraId="352B6B60" w14:textId="77777777" w:rsidR="006E0DF8" w:rsidRDefault="006968D4">
                        <w:pPr>
                          <w:spacing w:after="160" w:line="259" w:lineRule="auto"/>
                          <w:ind w:left="0" w:right="0" w:firstLine="0"/>
                          <w:jc w:val="left"/>
                        </w:pPr>
                        <w:r>
                          <w:t>PHT</w:t>
                        </w:r>
                      </w:p>
                    </w:txbxContent>
                  </v:textbox>
                </v:rect>
                <v:shape id="Shape 1329" o:spid="_x0000_s1137" style="position:absolute;left:47601;top:4764;width:0;height:79896;visibility:visible;mso-wrap-style:square;v-text-anchor:top" coordsize="0,7989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" path="m,7989571l,e" filled="f" strokeweight="0">
                  <v:stroke miterlimit="83231f" joinstyle="miter"/>
                  <v:path arrowok="t" textboxrect="0,0,0,7989571"/>
                </v:shape>
                <w10:anchorlock/>
              </v:group>
            </w:pict>
          </mc:Fallback>
        </mc:AlternateContent>
      </w:r>
    </w:p>
    <w:p w14:paraId="2BD50BFC" w14:textId="77777777" w:rsidR="006E0DF8" w:rsidRPr="00F55FF3" w:rsidRDefault="006968D4">
      <w:pPr>
        <w:pStyle w:val="Titre3"/>
        <w:tabs>
          <w:tab w:val="center" w:pos="1591"/>
        </w:tabs>
        <w:ind w:left="0" w:firstLine="0"/>
        <w:rPr>
          <w:lang w:val="en-GB"/>
        </w:rPr>
      </w:pPr>
      <w:r w:rsidRPr="00F55FF3">
        <w:rPr>
          <w:lang w:val="en-GB"/>
        </w:rPr>
        <w:lastRenderedPageBreak/>
        <w:t>3.1</w:t>
      </w:r>
      <w:r w:rsidRPr="00F55FF3">
        <w:rPr>
          <w:lang w:val="en-GB"/>
        </w:rPr>
        <w:tab/>
        <w:t>Data pre-processing</w:t>
      </w:r>
    </w:p>
    <w:p w14:paraId="27399DA9" w14:textId="77777777" w:rsidR="006E0DF8" w:rsidRPr="00F55FF3" w:rsidRDefault="006968D4">
      <w:pPr>
        <w:spacing w:after="59" w:line="259" w:lineRule="auto"/>
        <w:ind w:left="17" w:right="7" w:firstLine="0"/>
        <w:rPr>
          <w:lang w:val="en-GB"/>
        </w:rPr>
      </w:pPr>
      <w:r w:rsidRPr="00F55FF3">
        <w:rPr>
          <w:lang w:val="en-GB"/>
        </w:rPr>
        <w:t xml:space="preserve">Because measurements came from several </w:t>
      </w:r>
      <w:proofErr w:type="spellStart"/>
      <w:r w:rsidRPr="00F55FF3">
        <w:rPr>
          <w:lang w:val="en-GB"/>
        </w:rPr>
        <w:t>observators</w:t>
      </w:r>
      <w:proofErr w:type="spellEnd"/>
      <w:r w:rsidRPr="00F55FF3">
        <w:rPr>
          <w:lang w:val="en-GB"/>
        </w:rPr>
        <w:t>, raw data had to be checked for outliers.</w:t>
      </w:r>
    </w:p>
    <w:p w14:paraId="68623170" w14:textId="77777777" w:rsidR="006E0DF8" w:rsidRPr="00F55FF3" w:rsidRDefault="006968D4">
      <w:pPr>
        <w:ind w:left="17" w:right="7" w:firstLine="0"/>
        <w:rPr>
          <w:lang w:val="en-GB"/>
        </w:rPr>
      </w:pPr>
      <w:r w:rsidRPr="00F55FF3">
        <w:rPr>
          <w:lang w:val="en-GB"/>
        </w:rPr>
        <w:t>To do so, data were standardised by SL and the interquartile range (IQR) method of outlier detection was applied to remove outliers ADD REF. According to this method, for each variable (measurement) and for each species, outliers are defined as every value outside this interval:</w:t>
      </w:r>
    </w:p>
    <w:p w14:paraId="1A0F75C0" w14:textId="77777777" w:rsidR="006E0DF8" w:rsidRPr="00F55FF3" w:rsidRDefault="006968D4">
      <w:pPr>
        <w:spacing w:after="240" w:line="259" w:lineRule="auto"/>
        <w:ind w:left="0" w:right="11" w:firstLine="0"/>
        <w:jc w:val="center"/>
        <w:rPr>
          <w:lang w:val="en-GB"/>
        </w:rPr>
      </w:pPr>
      <w:r w:rsidRPr="00F55FF3">
        <w:rPr>
          <w:rFonts w:ascii="Cambria" w:eastAsia="Cambria" w:hAnsi="Cambria" w:cs="Cambria"/>
          <w:lang w:val="en-GB"/>
        </w:rPr>
        <w:t>[</w:t>
      </w:r>
      <w:r w:rsidRPr="00F55FF3">
        <w:rPr>
          <w:rFonts w:ascii="Cambria" w:eastAsia="Cambria" w:hAnsi="Cambria" w:cs="Cambria"/>
          <w:i/>
          <w:lang w:val="en-GB"/>
        </w:rPr>
        <w:t>Q</w:t>
      </w:r>
      <w:r w:rsidRPr="00F55FF3">
        <w:rPr>
          <w:rFonts w:ascii="Cambria" w:eastAsia="Cambria" w:hAnsi="Cambria" w:cs="Cambria"/>
          <w:lang w:val="en-GB"/>
        </w:rPr>
        <w:t>1 − 1</w:t>
      </w:r>
      <w:r w:rsidRPr="00F55FF3">
        <w:rPr>
          <w:rFonts w:ascii="Cambria" w:eastAsia="Cambria" w:hAnsi="Cambria" w:cs="Cambria"/>
          <w:i/>
          <w:lang w:val="en-GB"/>
        </w:rPr>
        <w:t>.</w:t>
      </w:r>
      <w:r w:rsidRPr="00F55FF3">
        <w:rPr>
          <w:rFonts w:ascii="Cambria" w:eastAsia="Cambria" w:hAnsi="Cambria" w:cs="Cambria"/>
          <w:lang w:val="en-GB"/>
        </w:rPr>
        <w:t xml:space="preserve">5 ∗ </w:t>
      </w:r>
      <w:proofErr w:type="gramStart"/>
      <w:r w:rsidRPr="00F55FF3">
        <w:rPr>
          <w:rFonts w:ascii="Cambria" w:eastAsia="Cambria" w:hAnsi="Cambria" w:cs="Cambria"/>
          <w:i/>
          <w:lang w:val="en-GB"/>
        </w:rPr>
        <w:t>QR,Q</w:t>
      </w:r>
      <w:proofErr w:type="gramEnd"/>
      <w:r w:rsidRPr="00F55FF3">
        <w:rPr>
          <w:rFonts w:ascii="Cambria" w:eastAsia="Cambria" w:hAnsi="Cambria" w:cs="Cambria"/>
          <w:lang w:val="en-GB"/>
        </w:rPr>
        <w:t>3 + 1</w:t>
      </w:r>
      <w:r w:rsidRPr="00F55FF3">
        <w:rPr>
          <w:rFonts w:ascii="Cambria" w:eastAsia="Cambria" w:hAnsi="Cambria" w:cs="Cambria"/>
          <w:i/>
          <w:lang w:val="en-GB"/>
        </w:rPr>
        <w:t>.</w:t>
      </w:r>
      <w:r w:rsidRPr="00F55FF3">
        <w:rPr>
          <w:rFonts w:ascii="Cambria" w:eastAsia="Cambria" w:hAnsi="Cambria" w:cs="Cambria"/>
          <w:lang w:val="en-GB"/>
        </w:rPr>
        <w:t xml:space="preserve">5 ∗ </w:t>
      </w:r>
      <w:r w:rsidRPr="00F55FF3">
        <w:rPr>
          <w:rFonts w:ascii="Cambria" w:eastAsia="Cambria" w:hAnsi="Cambria" w:cs="Cambria"/>
          <w:i/>
          <w:lang w:val="en-GB"/>
        </w:rPr>
        <w:t>IQR</w:t>
      </w:r>
      <w:r w:rsidRPr="00F55FF3">
        <w:rPr>
          <w:rFonts w:ascii="Cambria" w:eastAsia="Cambria" w:hAnsi="Cambria" w:cs="Cambria"/>
          <w:lang w:val="en-GB"/>
        </w:rPr>
        <w:t>]</w:t>
      </w:r>
    </w:p>
    <w:p w14:paraId="5E24F4FB" w14:textId="77777777" w:rsidR="006E0DF8" w:rsidRPr="00F55FF3" w:rsidRDefault="006968D4">
      <w:pPr>
        <w:spacing w:after="457" w:line="259" w:lineRule="auto"/>
        <w:ind w:left="13" w:right="0" w:hanging="10"/>
        <w:jc w:val="center"/>
        <w:rPr>
          <w:lang w:val="en-GB"/>
        </w:rPr>
      </w:pPr>
      <w:r w:rsidRPr="00F55FF3">
        <w:rPr>
          <w:lang w:val="en-GB"/>
        </w:rPr>
        <w:t xml:space="preserve">with </w:t>
      </w:r>
      <w:r w:rsidRPr="00F55FF3">
        <w:rPr>
          <w:rFonts w:ascii="Cambria" w:eastAsia="Cambria" w:hAnsi="Cambria" w:cs="Cambria"/>
          <w:i/>
          <w:lang w:val="en-GB"/>
        </w:rPr>
        <w:t>Q</w:t>
      </w:r>
      <w:r w:rsidRPr="00F55FF3">
        <w:rPr>
          <w:rFonts w:ascii="Cambria" w:eastAsia="Cambria" w:hAnsi="Cambria" w:cs="Cambria"/>
          <w:lang w:val="en-GB"/>
        </w:rPr>
        <w:t xml:space="preserve">1 </w:t>
      </w:r>
      <w:r w:rsidRPr="00F55FF3">
        <w:rPr>
          <w:lang w:val="en-GB"/>
        </w:rPr>
        <w:t xml:space="preserve">and </w:t>
      </w:r>
      <w:r w:rsidRPr="00F55FF3">
        <w:rPr>
          <w:rFonts w:ascii="Cambria" w:eastAsia="Cambria" w:hAnsi="Cambria" w:cs="Cambria"/>
          <w:i/>
          <w:lang w:val="en-GB"/>
        </w:rPr>
        <w:t>Q</w:t>
      </w:r>
      <w:r w:rsidRPr="00F55FF3">
        <w:rPr>
          <w:rFonts w:ascii="Cambria" w:eastAsia="Cambria" w:hAnsi="Cambria" w:cs="Cambria"/>
          <w:lang w:val="en-GB"/>
        </w:rPr>
        <w:t xml:space="preserve">3 </w:t>
      </w:r>
      <w:r w:rsidRPr="00F55FF3">
        <w:rPr>
          <w:lang w:val="en-GB"/>
        </w:rPr>
        <w:t xml:space="preserve">being respectively first and third quartile, </w:t>
      </w:r>
      <w:r w:rsidRPr="00F55FF3">
        <w:rPr>
          <w:rFonts w:ascii="Cambria" w:eastAsia="Cambria" w:hAnsi="Cambria" w:cs="Cambria"/>
          <w:i/>
          <w:lang w:val="en-GB"/>
        </w:rPr>
        <w:t xml:space="preserve">IQR </w:t>
      </w:r>
      <w:r w:rsidRPr="00F55FF3">
        <w:rPr>
          <w:rFonts w:ascii="Cambria" w:eastAsia="Cambria" w:hAnsi="Cambria" w:cs="Cambria"/>
          <w:lang w:val="en-GB"/>
        </w:rPr>
        <w:t xml:space="preserve">= </w:t>
      </w:r>
      <w:r w:rsidRPr="00F55FF3">
        <w:rPr>
          <w:rFonts w:ascii="Cambria" w:eastAsia="Cambria" w:hAnsi="Cambria" w:cs="Cambria"/>
          <w:i/>
          <w:lang w:val="en-GB"/>
        </w:rPr>
        <w:t>Q</w:t>
      </w:r>
      <w:r w:rsidRPr="00F55FF3">
        <w:rPr>
          <w:rFonts w:ascii="Cambria" w:eastAsia="Cambria" w:hAnsi="Cambria" w:cs="Cambria"/>
          <w:lang w:val="en-GB"/>
        </w:rPr>
        <w:t xml:space="preserve">3 − </w:t>
      </w:r>
      <w:r w:rsidRPr="00F55FF3">
        <w:rPr>
          <w:rFonts w:ascii="Cambria" w:eastAsia="Cambria" w:hAnsi="Cambria" w:cs="Cambria"/>
          <w:i/>
          <w:lang w:val="en-GB"/>
        </w:rPr>
        <w:t>Q</w:t>
      </w:r>
      <w:r w:rsidRPr="00F55FF3">
        <w:rPr>
          <w:rFonts w:ascii="Cambria" w:eastAsia="Cambria" w:hAnsi="Cambria" w:cs="Cambria"/>
          <w:lang w:val="en-GB"/>
        </w:rPr>
        <w:t>1</w:t>
      </w:r>
    </w:p>
    <w:p w14:paraId="4AD71DCB" w14:textId="77777777" w:rsidR="006E0DF8" w:rsidRPr="00F55FF3" w:rsidRDefault="006968D4">
      <w:pPr>
        <w:spacing w:after="0"/>
        <w:ind w:left="17" w:right="7" w:firstLine="367"/>
        <w:rPr>
          <w:lang w:val="en-GB"/>
        </w:rPr>
      </w:pPr>
      <w:r w:rsidRPr="00F55FF3">
        <w:rPr>
          <w:lang w:val="en-GB"/>
        </w:rPr>
        <w:t>Missing values that were previously present in the data set (</w:t>
      </w:r>
      <w:r w:rsidRPr="00F55FF3">
        <w:rPr>
          <w:i/>
          <w:lang w:val="en-GB"/>
        </w:rPr>
        <w:t>n=28</w:t>
      </w:r>
      <w:r w:rsidRPr="00F55FF3">
        <w:rPr>
          <w:lang w:val="en-GB"/>
        </w:rPr>
        <w:t>) and those induced by outlier removal function (</w:t>
      </w:r>
      <w:r w:rsidRPr="00F55FF3">
        <w:rPr>
          <w:i/>
          <w:lang w:val="en-GB"/>
        </w:rPr>
        <w:t>n=179</w:t>
      </w:r>
      <w:r w:rsidRPr="00F55FF3">
        <w:rPr>
          <w:lang w:val="en-GB"/>
        </w:rPr>
        <w:t xml:space="preserve">), are then imputed following k-Nearest </w:t>
      </w:r>
      <w:proofErr w:type="spellStart"/>
      <w:r w:rsidRPr="00F55FF3">
        <w:rPr>
          <w:lang w:val="en-GB"/>
        </w:rPr>
        <w:t>Neighbor</w:t>
      </w:r>
      <w:proofErr w:type="spellEnd"/>
      <w:r w:rsidRPr="00F55FF3">
        <w:rPr>
          <w:lang w:val="en-GB"/>
        </w:rPr>
        <w:t xml:space="preserve"> (</w:t>
      </w:r>
      <w:proofErr w:type="spellStart"/>
      <w:r w:rsidRPr="00F55FF3">
        <w:rPr>
          <w:lang w:val="en-GB"/>
        </w:rPr>
        <w:t>kNN</w:t>
      </w:r>
      <w:proofErr w:type="spellEnd"/>
      <w:r w:rsidRPr="00F55FF3">
        <w:rPr>
          <w:lang w:val="en-GB"/>
        </w:rPr>
        <w:t xml:space="preserve">) method, which </w:t>
      </w:r>
      <w:proofErr w:type="spellStart"/>
      <w:r w:rsidRPr="00F55FF3">
        <w:rPr>
          <w:lang w:val="en-GB"/>
        </w:rPr>
        <w:t>as</w:t>
      </w:r>
      <w:proofErr w:type="spellEnd"/>
      <w:r w:rsidRPr="00F55FF3">
        <w:rPr>
          <w:lang w:val="en-GB"/>
        </w:rPr>
        <w:t xml:space="preserve"> proven to be effective ADD REF. Based on non-missing values points, </w:t>
      </w:r>
      <w:proofErr w:type="spellStart"/>
      <w:r w:rsidRPr="00F55FF3">
        <w:rPr>
          <w:lang w:val="en-GB"/>
        </w:rPr>
        <w:t>kNN</w:t>
      </w:r>
      <w:proofErr w:type="spellEnd"/>
      <w:r w:rsidRPr="00F55FF3">
        <w:rPr>
          <w:lang w:val="en-GB"/>
        </w:rPr>
        <w:t xml:space="preserve"> algorithm computes Euclidian distances between points, and assumes that missing value can be approximated by the values of points that are the closest. To this end </w:t>
      </w:r>
      <w:proofErr w:type="spellStart"/>
      <w:r w:rsidRPr="00F55FF3">
        <w:rPr>
          <w:i/>
          <w:lang w:val="en-GB"/>
        </w:rPr>
        <w:t>tidymodels</w:t>
      </w:r>
      <w:proofErr w:type="spellEnd"/>
      <w:r w:rsidRPr="00F55FF3">
        <w:rPr>
          <w:i/>
          <w:lang w:val="en-GB"/>
        </w:rPr>
        <w:t xml:space="preserve"> </w:t>
      </w:r>
      <w:r w:rsidRPr="00F55FF3">
        <w:rPr>
          <w:lang w:val="en-GB"/>
        </w:rPr>
        <w:t xml:space="preserve">R package and </w:t>
      </w:r>
      <w:proofErr w:type="spellStart"/>
      <w:r w:rsidRPr="00F55FF3">
        <w:rPr>
          <w:i/>
          <w:lang w:val="en-GB"/>
        </w:rPr>
        <w:t>step_knnimpute</w:t>
      </w:r>
      <w:proofErr w:type="spellEnd"/>
      <w:r w:rsidRPr="00F55FF3">
        <w:rPr>
          <w:i/>
          <w:lang w:val="en-GB"/>
        </w:rPr>
        <w:t xml:space="preserve"> </w:t>
      </w:r>
      <w:r w:rsidRPr="00F55FF3">
        <w:rPr>
          <w:lang w:val="en-GB"/>
        </w:rPr>
        <w:t>function (Kuhn &amp; Wickham 2020) were used, with a number of nearest</w:t>
      </w:r>
    </w:p>
    <w:p w14:paraId="399EE211" w14:textId="77777777" w:rsidR="006E0DF8" w:rsidRDefault="006968D4">
      <w:pPr>
        <w:spacing w:after="35" w:line="259" w:lineRule="auto"/>
        <w:ind w:left="1847" w:right="0" w:firstLine="0"/>
        <w:jc w:val="left"/>
      </w:pPr>
      <w:r>
        <w:rPr>
          <w:rFonts w:ascii="Calibri" w:eastAsia="Calibri" w:hAnsi="Calibri" w:cs="Calibri"/>
          <w:noProof/>
          <w:sz w:val="22"/>
        </w:rPr>
        <mc:AlternateContent>
          <mc:Choice Requires="wpg">
            <w:drawing>
              <wp:inline distT="0" distB="0" distL="0" distR="0" wp14:anchorId="3B0FF2FB" wp14:editId="6DE96BA9">
                <wp:extent cx="134899" cy="6073"/>
                <wp:effectExtent l="0" t="0" r="0" b="0"/>
                <wp:docPr id="15060" name="Group 15060"/>
                <wp:cNvGraphicFramePr/>
                <a:graphic xmlns:a="http://schemas.openxmlformats.org/drawingml/2006/main">
                  <a:graphicData uri="http://schemas.microsoft.com/office/word/2010/wordprocessingGroup">
                    <wpg:wgp>
                      <wpg:cNvGrpSpPr/>
                      <wpg:grpSpPr>
                        <a:xfrm>
                          <a:off x="0" y="0"/>
                          <a:ext cx="134899" cy="6073"/>
                          <a:chOff x="0" y="0"/>
                          <a:chExt cx="134899" cy="6073"/>
                        </a:xfrm>
                      </wpg:grpSpPr>
                      <wps:wsp>
                        <wps:cNvPr id="1418" name="Shape 1418"/>
                        <wps:cNvSpPr/>
                        <wps:spPr>
                          <a:xfrm>
                            <a:off x="0" y="0"/>
                            <a:ext cx="134899" cy="0"/>
                          </a:xfrm>
                          <a:custGeom>
                            <a:avLst/>
                            <a:gdLst/>
                            <a:ahLst/>
                            <a:cxnLst/>
                            <a:rect l="0" t="0" r="0" b="0"/>
                            <a:pathLst>
                              <a:path w="134899">
                                <a:moveTo>
                                  <a:pt x="0" y="0"/>
                                </a:moveTo>
                                <a:lnTo>
                                  <a:pt x="134899" y="0"/>
                                </a:lnTo>
                              </a:path>
                            </a:pathLst>
                          </a:custGeom>
                          <a:ln w="607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60" style="width:10.622pt;height:0.4782pt;mso-position-horizontal-relative:char;mso-position-vertical-relative:line" coordsize="1348,60">
                <v:shape id="Shape 1418" style="position:absolute;width:1348;height:0;left:0;top:0;" coordsize="134899,0" path="m0,0l134899,0">
                  <v:stroke weight="0.4782pt" endcap="flat" joinstyle="miter" miterlimit="10" on="true" color="#000000"/>
                  <v:fill on="false" color="#000000" opacity="0"/>
                </v:shape>
              </v:group>
            </w:pict>
          </mc:Fallback>
        </mc:AlternateContent>
      </w:r>
    </w:p>
    <w:p w14:paraId="1F53808B" w14:textId="77777777" w:rsidR="006E0DF8" w:rsidRPr="00F55FF3" w:rsidRDefault="006968D4">
      <w:pPr>
        <w:spacing w:after="360"/>
        <w:ind w:left="17" w:right="7" w:firstLine="9"/>
        <w:rPr>
          <w:lang w:val="en-GB"/>
        </w:rPr>
      </w:pPr>
      <w:proofErr w:type="spellStart"/>
      <w:r w:rsidRPr="00F55FF3">
        <w:rPr>
          <w:lang w:val="en-GB"/>
        </w:rPr>
        <w:t>neighbors</w:t>
      </w:r>
      <w:proofErr w:type="spellEnd"/>
      <w:r w:rsidRPr="00F55FF3">
        <w:rPr>
          <w:lang w:val="en-GB"/>
        </w:rPr>
        <w:t xml:space="preserve"> (</w:t>
      </w:r>
      <w:r w:rsidRPr="00F55FF3">
        <w:rPr>
          <w:i/>
          <w:lang w:val="en-GB"/>
        </w:rPr>
        <w:t>k</w:t>
      </w:r>
      <w:r w:rsidRPr="00F55FF3">
        <w:rPr>
          <w:lang w:val="en-GB"/>
        </w:rPr>
        <w:t xml:space="preserve">) of </w:t>
      </w:r>
      <w:r w:rsidRPr="00F55FF3">
        <w:rPr>
          <w:rFonts w:ascii="Cambria" w:eastAsia="Cambria" w:hAnsi="Cambria" w:cs="Cambria"/>
          <w:lang w:val="en-GB"/>
        </w:rPr>
        <w:t>√</w:t>
      </w:r>
      <w:r w:rsidRPr="00F55FF3">
        <w:rPr>
          <w:rFonts w:ascii="Cambria" w:eastAsia="Cambria" w:hAnsi="Cambria" w:cs="Cambria"/>
          <w:i/>
          <w:lang w:val="en-GB"/>
        </w:rPr>
        <w:t>N</w:t>
      </w:r>
      <w:r w:rsidRPr="00F55FF3">
        <w:rPr>
          <w:lang w:val="en-GB"/>
        </w:rPr>
        <w:t xml:space="preserve">, with </w:t>
      </w:r>
      <w:r w:rsidRPr="00F55FF3">
        <w:rPr>
          <w:rFonts w:ascii="Cambria" w:eastAsia="Cambria" w:hAnsi="Cambria" w:cs="Cambria"/>
          <w:i/>
          <w:lang w:val="en-GB"/>
        </w:rPr>
        <w:t xml:space="preserve">N </w:t>
      </w:r>
      <w:r w:rsidRPr="00F55FF3">
        <w:rPr>
          <w:lang w:val="en-GB"/>
        </w:rPr>
        <w:t xml:space="preserve">being the number of observations, </w:t>
      </w:r>
      <w:proofErr w:type="spellStart"/>
      <w:r w:rsidRPr="00F55FF3">
        <w:rPr>
          <w:lang w:val="en-GB"/>
        </w:rPr>
        <w:t>i.e</w:t>
      </w:r>
      <w:proofErr w:type="spellEnd"/>
      <w:r w:rsidRPr="00F55FF3">
        <w:rPr>
          <w:lang w:val="en-GB"/>
        </w:rPr>
        <w:t xml:space="preserve"> individuals, of the dataset. ADD ACCURACY OF PREDICTIONS? Accuracy was checked with linear regression of each variable with SL.</w:t>
      </w:r>
    </w:p>
    <w:p w14:paraId="61770A38" w14:textId="77777777" w:rsidR="006E0DF8" w:rsidRPr="00F55FF3" w:rsidRDefault="006968D4">
      <w:pPr>
        <w:pStyle w:val="Titre3"/>
        <w:tabs>
          <w:tab w:val="center" w:pos="776"/>
        </w:tabs>
        <w:spacing w:after="409"/>
        <w:ind w:left="0" w:firstLine="0"/>
        <w:rPr>
          <w:lang w:val="en-GB"/>
        </w:rPr>
      </w:pPr>
      <w:r w:rsidRPr="00F55FF3">
        <w:rPr>
          <w:lang w:val="en-GB"/>
        </w:rPr>
        <w:t>3.2</w:t>
      </w:r>
      <w:r w:rsidRPr="00F55FF3">
        <w:rPr>
          <w:lang w:val="en-GB"/>
        </w:rPr>
        <w:tab/>
      </w:r>
      <w:proofErr w:type="spellStart"/>
      <w:r w:rsidRPr="00F55FF3">
        <w:rPr>
          <w:lang w:val="en-GB"/>
        </w:rPr>
        <w:t>lkez</w:t>
      </w:r>
      <w:proofErr w:type="spellEnd"/>
    </w:p>
    <w:p w14:paraId="2ECFE940" w14:textId="77777777" w:rsidR="006E0DF8" w:rsidRPr="00F55FF3" w:rsidRDefault="006968D4">
      <w:pPr>
        <w:pStyle w:val="Titre1"/>
        <w:spacing w:after="725"/>
        <w:ind w:left="27"/>
        <w:rPr>
          <w:lang w:val="en-GB"/>
        </w:rPr>
      </w:pPr>
      <w:r w:rsidRPr="00F55FF3">
        <w:rPr>
          <w:lang w:val="en-GB"/>
        </w:rPr>
        <w:t>Morphological measurements</w:t>
      </w:r>
    </w:p>
    <w:p w14:paraId="79340D18" w14:textId="77777777" w:rsidR="006E0DF8" w:rsidRPr="00F55FF3" w:rsidRDefault="006968D4">
      <w:pPr>
        <w:spacing w:after="194" w:line="265" w:lineRule="auto"/>
        <w:ind w:left="27" w:right="0" w:hanging="10"/>
        <w:jc w:val="left"/>
        <w:rPr>
          <w:lang w:val="en-GB"/>
        </w:rPr>
      </w:pPr>
      <w:r w:rsidRPr="00F55FF3">
        <w:rPr>
          <w:b/>
          <w:sz w:val="34"/>
          <w:lang w:val="en-GB"/>
        </w:rPr>
        <w:t>References</w:t>
      </w:r>
    </w:p>
    <w:p w14:paraId="5CE7518C" w14:textId="77777777" w:rsidR="006E0DF8" w:rsidRPr="00F55FF3" w:rsidRDefault="006968D4">
      <w:pPr>
        <w:ind w:left="257" w:right="7"/>
        <w:rPr>
          <w:lang w:val="en-GB"/>
        </w:rPr>
      </w:pPr>
      <w:proofErr w:type="spellStart"/>
      <w:r w:rsidRPr="007174AE">
        <w:rPr>
          <w:lang w:val="en-US"/>
          <w:rPrChange w:id="178" w:author="Jérôme Spitz" w:date="2021-05-10T08:57:00Z">
            <w:rPr/>
          </w:rPrChange>
        </w:rPr>
        <w:t>Albouy</w:t>
      </w:r>
      <w:proofErr w:type="spellEnd"/>
      <w:r w:rsidRPr="007174AE">
        <w:rPr>
          <w:lang w:val="en-US"/>
          <w:rPrChange w:id="179" w:author="Jérôme Spitz" w:date="2021-05-10T08:57:00Z">
            <w:rPr/>
          </w:rPrChange>
        </w:rPr>
        <w:t xml:space="preserve"> C, </w:t>
      </w:r>
      <w:proofErr w:type="spellStart"/>
      <w:r w:rsidRPr="007174AE">
        <w:rPr>
          <w:lang w:val="en-US"/>
          <w:rPrChange w:id="180" w:author="Jérôme Spitz" w:date="2021-05-10T08:57:00Z">
            <w:rPr/>
          </w:rPrChange>
        </w:rPr>
        <w:t>Guilhaumon</w:t>
      </w:r>
      <w:proofErr w:type="spellEnd"/>
      <w:r w:rsidRPr="007174AE">
        <w:rPr>
          <w:lang w:val="en-US"/>
          <w:rPrChange w:id="181" w:author="Jérôme Spitz" w:date="2021-05-10T08:57:00Z">
            <w:rPr/>
          </w:rPrChange>
        </w:rPr>
        <w:t xml:space="preserve"> F, </w:t>
      </w:r>
      <w:proofErr w:type="spellStart"/>
      <w:r w:rsidRPr="007174AE">
        <w:rPr>
          <w:lang w:val="en-US"/>
          <w:rPrChange w:id="182" w:author="Jérôme Spitz" w:date="2021-05-10T08:57:00Z">
            <w:rPr/>
          </w:rPrChange>
        </w:rPr>
        <w:t>Villéger</w:t>
      </w:r>
      <w:proofErr w:type="spellEnd"/>
      <w:r w:rsidRPr="007174AE">
        <w:rPr>
          <w:lang w:val="en-US"/>
          <w:rPrChange w:id="183" w:author="Jérôme Spitz" w:date="2021-05-10T08:57:00Z">
            <w:rPr/>
          </w:rPrChange>
        </w:rPr>
        <w:t xml:space="preserve"> S, </w:t>
      </w:r>
      <w:r w:rsidRPr="007174AE">
        <w:rPr>
          <w:i/>
          <w:lang w:val="en-US"/>
          <w:rPrChange w:id="184" w:author="Jérôme Spitz" w:date="2021-05-10T08:57:00Z">
            <w:rPr>
              <w:i/>
            </w:rPr>
          </w:rPrChange>
        </w:rPr>
        <w:t xml:space="preserve">et al. </w:t>
      </w:r>
      <w:r w:rsidRPr="00F55FF3">
        <w:rPr>
          <w:lang w:val="en-GB"/>
        </w:rPr>
        <w:t xml:space="preserve">(2011) Predicting trophic guild and diet overlap from functional traits: Statistics, opportunities and limitations for marine ecology. </w:t>
      </w:r>
      <w:r w:rsidRPr="00F55FF3">
        <w:rPr>
          <w:i/>
          <w:lang w:val="en-GB"/>
        </w:rPr>
        <w:t>Marine Ecology Progress Series</w:t>
      </w:r>
      <w:r w:rsidRPr="00F55FF3">
        <w:rPr>
          <w:lang w:val="en-GB"/>
        </w:rPr>
        <w:t xml:space="preserve">, </w:t>
      </w:r>
      <w:r w:rsidRPr="00F55FF3">
        <w:rPr>
          <w:b/>
          <w:lang w:val="en-GB"/>
        </w:rPr>
        <w:t>436</w:t>
      </w:r>
      <w:r w:rsidRPr="00F55FF3">
        <w:rPr>
          <w:lang w:val="en-GB"/>
        </w:rPr>
        <w:t>, 17–28. 4, 5, 6, 7, 9, 10, 12, 14</w:t>
      </w:r>
    </w:p>
    <w:p w14:paraId="31303D34" w14:textId="77777777" w:rsidR="006E0DF8" w:rsidRDefault="006968D4">
      <w:pPr>
        <w:spacing w:after="11"/>
        <w:ind w:left="257" w:right="7"/>
      </w:pPr>
      <w:r w:rsidRPr="00F55FF3">
        <w:rPr>
          <w:lang w:val="en-GB"/>
        </w:rPr>
        <w:t xml:space="preserve">Aneesh Kumar K, </w:t>
      </w:r>
      <w:proofErr w:type="spellStart"/>
      <w:r w:rsidRPr="00F55FF3">
        <w:rPr>
          <w:lang w:val="en-GB"/>
        </w:rPr>
        <w:t>Tuset</w:t>
      </w:r>
      <w:proofErr w:type="spellEnd"/>
      <w:r w:rsidRPr="00F55FF3">
        <w:rPr>
          <w:lang w:val="en-GB"/>
        </w:rPr>
        <w:t xml:space="preserve"> V, </w:t>
      </w:r>
      <w:proofErr w:type="spellStart"/>
      <w:r w:rsidRPr="00F55FF3">
        <w:rPr>
          <w:lang w:val="en-GB"/>
        </w:rPr>
        <w:t>Manjebrayakath</w:t>
      </w:r>
      <w:proofErr w:type="spellEnd"/>
      <w:r w:rsidRPr="00F55FF3">
        <w:rPr>
          <w:lang w:val="en-GB"/>
        </w:rPr>
        <w:t xml:space="preserve"> H, </w:t>
      </w:r>
      <w:r w:rsidRPr="00F55FF3">
        <w:rPr>
          <w:i/>
          <w:lang w:val="en-GB"/>
        </w:rPr>
        <w:t xml:space="preserve">et al. </w:t>
      </w:r>
      <w:r w:rsidRPr="00F55FF3">
        <w:rPr>
          <w:lang w:val="en-GB"/>
        </w:rPr>
        <w:t xml:space="preserve">(2017) Functional approach reveals low niche overlap among common deep-sea fishes from the south-eastern Arabian Sea. </w:t>
      </w:r>
      <w:proofErr w:type="spellStart"/>
      <w:r>
        <w:rPr>
          <w:i/>
        </w:rPr>
        <w:t>Deep</w:t>
      </w:r>
      <w:proofErr w:type="spellEnd"/>
      <w:r>
        <w:rPr>
          <w:i/>
        </w:rPr>
        <w:t xml:space="preserve"> </w:t>
      </w:r>
      <w:proofErr w:type="spellStart"/>
      <w:r>
        <w:rPr>
          <w:i/>
        </w:rPr>
        <w:t>Sea</w:t>
      </w:r>
      <w:proofErr w:type="spellEnd"/>
    </w:p>
    <w:p w14:paraId="22A8C976" w14:textId="77777777" w:rsidR="006E0DF8" w:rsidRDefault="006968D4">
      <w:pPr>
        <w:spacing w:after="294" w:line="259" w:lineRule="auto"/>
        <w:ind w:left="271" w:right="0" w:firstLine="0"/>
        <w:jc w:val="left"/>
      </w:pPr>
      <w:proofErr w:type="spellStart"/>
      <w:r w:rsidRPr="007174AE">
        <w:rPr>
          <w:i/>
          <w:rPrChange w:id="185" w:author="Jérôme Spitz" w:date="2021-05-10T08:57:00Z">
            <w:rPr>
              <w:i/>
              <w:lang w:val="en-US"/>
            </w:rPr>
          </w:rPrChange>
        </w:rPr>
        <w:t>Research</w:t>
      </w:r>
      <w:proofErr w:type="spellEnd"/>
      <w:r w:rsidRPr="007174AE">
        <w:rPr>
          <w:i/>
          <w:rPrChange w:id="186" w:author="Jérôme Spitz" w:date="2021-05-10T08:57:00Z">
            <w:rPr>
              <w:i/>
              <w:lang w:val="en-US"/>
            </w:rPr>
          </w:rPrChange>
        </w:rPr>
        <w:t xml:space="preserve"> Part </w:t>
      </w:r>
      <w:proofErr w:type="gramStart"/>
      <w:r w:rsidRPr="007174AE">
        <w:rPr>
          <w:i/>
          <w:rPrChange w:id="187" w:author="Jérôme Spitz" w:date="2021-05-10T08:57:00Z">
            <w:rPr>
              <w:i/>
              <w:lang w:val="en-US"/>
            </w:rPr>
          </w:rPrChange>
        </w:rPr>
        <w:t>I:</w:t>
      </w:r>
      <w:proofErr w:type="gramEnd"/>
      <w:r w:rsidRPr="007174AE">
        <w:rPr>
          <w:i/>
          <w:rPrChange w:id="188" w:author="Jérôme Spitz" w:date="2021-05-10T08:57:00Z">
            <w:rPr>
              <w:i/>
              <w:lang w:val="en-US"/>
            </w:rPr>
          </w:rPrChange>
        </w:rPr>
        <w:t xml:space="preserve"> </w:t>
      </w:r>
      <w:proofErr w:type="spellStart"/>
      <w:r w:rsidRPr="007174AE">
        <w:rPr>
          <w:i/>
          <w:rPrChange w:id="189" w:author="Jérôme Spitz" w:date="2021-05-10T08:57:00Z">
            <w:rPr>
              <w:i/>
              <w:lang w:val="en-US"/>
            </w:rPr>
          </w:rPrChange>
        </w:rPr>
        <w:t>Oceanographic</w:t>
      </w:r>
      <w:proofErr w:type="spellEnd"/>
      <w:r w:rsidRPr="007174AE">
        <w:rPr>
          <w:i/>
          <w:rPrChange w:id="190" w:author="Jérôme Spitz" w:date="2021-05-10T08:57:00Z">
            <w:rPr>
              <w:i/>
              <w:lang w:val="en-US"/>
            </w:rPr>
          </w:rPrChange>
        </w:rPr>
        <w:t xml:space="preserve"> </w:t>
      </w:r>
      <w:proofErr w:type="spellStart"/>
      <w:r w:rsidRPr="007174AE">
        <w:rPr>
          <w:i/>
          <w:rPrChange w:id="191" w:author="Jérôme Spitz" w:date="2021-05-10T08:57:00Z">
            <w:rPr>
              <w:i/>
              <w:lang w:val="en-US"/>
            </w:rPr>
          </w:rPrChange>
        </w:rPr>
        <w:t>Research</w:t>
      </w:r>
      <w:proofErr w:type="spellEnd"/>
      <w:r w:rsidRPr="007174AE">
        <w:rPr>
          <w:i/>
          <w:rPrChange w:id="192" w:author="Jérôme Spitz" w:date="2021-05-10T08:57:00Z">
            <w:rPr>
              <w:i/>
              <w:lang w:val="en-US"/>
            </w:rPr>
          </w:rPrChange>
        </w:rPr>
        <w:t xml:space="preserve"> </w:t>
      </w:r>
      <w:proofErr w:type="spellStart"/>
      <w:r w:rsidRPr="007174AE">
        <w:rPr>
          <w:i/>
          <w:rPrChange w:id="193" w:author="Jérôme Spitz" w:date="2021-05-10T08:57:00Z">
            <w:rPr>
              <w:i/>
              <w:lang w:val="en-US"/>
            </w:rPr>
          </w:rPrChange>
        </w:rPr>
        <w:t>Papers</w:t>
      </w:r>
      <w:proofErr w:type="spellEnd"/>
      <w:r w:rsidRPr="007174AE">
        <w:rPr>
          <w:rPrChange w:id="194" w:author="Jérôme Spitz" w:date="2021-05-10T08:57:00Z">
            <w:rPr>
              <w:lang w:val="en-US"/>
            </w:rPr>
          </w:rPrChange>
        </w:rPr>
        <w:t xml:space="preserve">, </w:t>
      </w:r>
      <w:r w:rsidRPr="007174AE">
        <w:rPr>
          <w:b/>
          <w:rPrChange w:id="195" w:author="Jérôme Spitz" w:date="2021-05-10T08:57:00Z">
            <w:rPr>
              <w:b/>
              <w:lang w:val="en-US"/>
            </w:rPr>
          </w:rPrChange>
        </w:rPr>
        <w:t>119</w:t>
      </w:r>
      <w:r w:rsidRPr="007174AE">
        <w:rPr>
          <w:rPrChange w:id="196" w:author="Jérôme Spitz" w:date="2021-05-10T08:57:00Z">
            <w:rPr>
              <w:lang w:val="en-US"/>
            </w:rPr>
          </w:rPrChange>
        </w:rPr>
        <w:t xml:space="preserve">, 16–23. </w:t>
      </w:r>
      <w:r>
        <w:t>12</w:t>
      </w:r>
    </w:p>
    <w:p w14:paraId="404577FA" w14:textId="77777777" w:rsidR="006E0DF8" w:rsidRDefault="006968D4">
      <w:pPr>
        <w:spacing w:after="97" w:line="259" w:lineRule="auto"/>
        <w:ind w:left="17" w:right="7" w:firstLine="0"/>
      </w:pPr>
      <w:r>
        <w:t xml:space="preserve">Blondel J, </w:t>
      </w:r>
      <w:proofErr w:type="spellStart"/>
      <w:r>
        <w:t>Bourlière</w:t>
      </w:r>
      <w:proofErr w:type="spellEnd"/>
      <w:r>
        <w:t xml:space="preserve"> F (1979) La niche écologique, mythe ou réalité ? </w:t>
      </w:r>
      <w:r>
        <w:rPr>
          <w:i/>
        </w:rPr>
        <w:t xml:space="preserve">Terre Vie. Revue </w:t>
      </w:r>
      <w:proofErr w:type="spellStart"/>
      <w:r>
        <w:rPr>
          <w:i/>
        </w:rPr>
        <w:t>Ecologie</w:t>
      </w:r>
      <w:proofErr w:type="spellEnd"/>
      <w:r>
        <w:rPr>
          <w:i/>
        </w:rPr>
        <w:t>.</w:t>
      </w:r>
      <w:r>
        <w:t>,</w:t>
      </w:r>
    </w:p>
    <w:p w14:paraId="44188FEE" w14:textId="77777777" w:rsidR="006E0DF8" w:rsidRDefault="006968D4">
      <w:pPr>
        <w:spacing w:after="265" w:line="259" w:lineRule="auto"/>
        <w:ind w:left="271" w:right="7" w:firstLine="0"/>
      </w:pPr>
      <w:r>
        <w:rPr>
          <w:b/>
        </w:rPr>
        <w:t>33</w:t>
      </w:r>
      <w:r>
        <w:t>. 5, 7</w:t>
      </w:r>
    </w:p>
    <w:p w14:paraId="7D567CB1" w14:textId="77777777" w:rsidR="006E0DF8" w:rsidRDefault="006968D4">
      <w:pPr>
        <w:ind w:left="257" w:right="7"/>
      </w:pPr>
      <w:proofErr w:type="spellStart"/>
      <w:r>
        <w:lastRenderedPageBreak/>
        <w:t>Boissezon</w:t>
      </w:r>
      <w:proofErr w:type="spellEnd"/>
      <w:r>
        <w:t xml:space="preserve"> A (2014) Distribution et dynamique des communautés de </w:t>
      </w:r>
      <w:proofErr w:type="gramStart"/>
      <w:r>
        <w:t>Characées:</w:t>
      </w:r>
      <w:proofErr w:type="gramEnd"/>
      <w:r>
        <w:t xml:space="preserve"> Impact des facteurs environnementaux régionaux et locaux. 7</w:t>
      </w:r>
    </w:p>
    <w:p w14:paraId="79FA8D54" w14:textId="77777777" w:rsidR="006E0DF8" w:rsidRDefault="006968D4">
      <w:pPr>
        <w:spacing w:after="581" w:line="259" w:lineRule="auto"/>
        <w:ind w:left="939" w:right="0" w:firstLine="0"/>
        <w:jc w:val="left"/>
      </w:pPr>
      <w:r>
        <w:rPr>
          <w:noProof/>
        </w:rPr>
        <w:drawing>
          <wp:inline distT="0" distB="0" distL="0" distR="0" wp14:anchorId="2ED4227D" wp14:editId="1B3BE510">
            <wp:extent cx="4608029" cy="2837602"/>
            <wp:effectExtent l="0" t="0" r="0" b="0"/>
            <wp:docPr id="1508" name="Picture 1508"/>
            <wp:cNvGraphicFramePr/>
            <a:graphic xmlns:a="http://schemas.openxmlformats.org/drawingml/2006/main">
              <a:graphicData uri="http://schemas.openxmlformats.org/drawingml/2006/picture">
                <pic:pic xmlns:pic="http://schemas.openxmlformats.org/drawingml/2006/picture">
                  <pic:nvPicPr>
                    <pic:cNvPr id="1508" name="Picture 1508"/>
                    <pic:cNvPicPr/>
                  </pic:nvPicPr>
                  <pic:blipFill>
                    <a:blip r:embed="rId13"/>
                    <a:stretch>
                      <a:fillRect/>
                    </a:stretch>
                  </pic:blipFill>
                  <pic:spPr>
                    <a:xfrm>
                      <a:off x="0" y="0"/>
                      <a:ext cx="4608029" cy="2837602"/>
                    </a:xfrm>
                    <a:prstGeom prst="rect">
                      <a:avLst/>
                    </a:prstGeom>
                  </pic:spPr>
                </pic:pic>
              </a:graphicData>
            </a:graphic>
          </wp:inline>
        </w:drawing>
      </w:r>
    </w:p>
    <w:p w14:paraId="1C0CD99C" w14:textId="77777777" w:rsidR="006E0DF8" w:rsidRPr="00F55FF3" w:rsidRDefault="006968D4">
      <w:pPr>
        <w:spacing w:after="399" w:line="251" w:lineRule="auto"/>
        <w:ind w:left="17" w:right="7" w:firstLine="9"/>
        <w:rPr>
          <w:lang w:val="en-GB"/>
        </w:rPr>
      </w:pPr>
      <w:r w:rsidRPr="00F55FF3">
        <w:rPr>
          <w:lang w:val="en-GB"/>
        </w:rPr>
        <w:t xml:space="preserve">Figure A.1: Morphological measurements, from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(2011). BD, body depth</w:t>
      </w:r>
      <w:r>
        <w:t>;</w:t>
      </w:r>
      <w:r w:rsidRPr="00F55FF3">
        <w:rPr>
          <w:lang w:val="en-GB"/>
        </w:rPr>
        <w:t xml:space="preserve"> BW, body width</w:t>
      </w:r>
      <w:r>
        <w:t>;</w:t>
      </w:r>
      <w:r w:rsidRPr="00F55FF3">
        <w:rPr>
          <w:lang w:val="en-GB"/>
        </w:rPr>
        <w:t>CPD, caudal peduncle minimal depth</w:t>
      </w:r>
      <w:r>
        <w:t>;</w:t>
      </w:r>
      <w:r w:rsidRPr="00F55FF3">
        <w:rPr>
          <w:lang w:val="en-GB"/>
        </w:rPr>
        <w:t xml:space="preserve"> ED, eye diameter</w:t>
      </w:r>
      <w:r>
        <w:t>;</w:t>
      </w:r>
      <w:r w:rsidRPr="00F55FF3">
        <w:rPr>
          <w:lang w:val="en-GB"/>
        </w:rPr>
        <w:t xml:space="preserve"> EH, distance between the bottom of the head and the eye </w:t>
      </w:r>
      <w:proofErr w:type="spellStart"/>
      <w:r w:rsidRPr="00F55FF3">
        <w:rPr>
          <w:lang w:val="en-GB"/>
        </w:rPr>
        <w:t>center</w:t>
      </w:r>
      <w:proofErr w:type="spellEnd"/>
      <w:r w:rsidRPr="00F55FF3">
        <w:rPr>
          <w:lang w:val="en-GB"/>
        </w:rPr>
        <w:t xml:space="preserve"> along the head depth axis</w:t>
      </w:r>
      <w:r>
        <w:t>;</w:t>
      </w:r>
      <w:r w:rsidRPr="00F55FF3">
        <w:rPr>
          <w:lang w:val="en-GB"/>
        </w:rPr>
        <w:t xml:space="preserve"> HD, head depth along the vertical axis of the eye</w:t>
      </w:r>
      <w:r>
        <w:t>;</w:t>
      </w:r>
      <w:r w:rsidRPr="00F55FF3">
        <w:rPr>
          <w:lang w:val="en-GB"/>
        </w:rPr>
        <w:t xml:space="preserve"> MD, mouth depth</w:t>
      </w:r>
      <w:r>
        <w:t>;</w:t>
      </w:r>
      <w:r w:rsidRPr="00F55FF3">
        <w:rPr>
          <w:lang w:val="en-GB"/>
        </w:rPr>
        <w:t xml:space="preserve"> MO, distance between the tip of the upper jaw and bottom of the head</w:t>
      </w:r>
      <w:r>
        <w:t>;</w:t>
      </w:r>
      <w:r w:rsidRPr="00F55FF3">
        <w:rPr>
          <w:lang w:val="en-GB"/>
        </w:rPr>
        <w:t xml:space="preserve"> MW, mouth width</w:t>
      </w:r>
      <w:r>
        <w:t>;</w:t>
      </w:r>
      <w:r w:rsidRPr="00F55FF3">
        <w:rPr>
          <w:lang w:val="en-GB"/>
        </w:rPr>
        <w:t xml:space="preserve"> PFB, body depth at the level of the pectoral insertion</w:t>
      </w:r>
      <w:r>
        <w:t>;</w:t>
      </w:r>
      <w:r w:rsidRPr="00F55FF3">
        <w:rPr>
          <w:lang w:val="en-GB"/>
        </w:rPr>
        <w:t xml:space="preserve"> PFI, distance between the insertion of pectoral fin and the bottom of the body.</w:t>
      </w:r>
    </w:p>
    <w:p w14:paraId="34050685" w14:textId="77777777" w:rsidR="006E0DF8" w:rsidRPr="006F3397" w:rsidRDefault="006968D4">
      <w:pPr>
        <w:spacing w:after="181"/>
        <w:ind w:left="257" w:right="7"/>
        <w:rPr>
          <w:lang w:val="en-US"/>
          <w:rPrChange w:id="197" w:author="Jérôme Spitz" w:date="2021-05-04T16:25:00Z">
            <w:rPr/>
          </w:rPrChange>
        </w:rPr>
      </w:pPr>
      <w:r w:rsidRPr="00F55FF3">
        <w:rPr>
          <w:lang w:val="en-GB"/>
        </w:rPr>
        <w:t xml:space="preserve">Boyle K, Horn M (2006) Comparison of feeding guild structure and </w:t>
      </w:r>
      <w:proofErr w:type="spellStart"/>
      <w:r w:rsidRPr="00F55FF3">
        <w:rPr>
          <w:lang w:val="en-GB"/>
        </w:rPr>
        <w:t>ecomorphology</w:t>
      </w:r>
      <w:proofErr w:type="spellEnd"/>
      <w:r w:rsidRPr="00F55FF3">
        <w:rPr>
          <w:lang w:val="en-GB"/>
        </w:rPr>
        <w:t xml:space="preserve"> of intertidal fish assemblages from central California and central Chile. </w:t>
      </w:r>
      <w:r w:rsidRPr="006F3397">
        <w:rPr>
          <w:i/>
          <w:lang w:val="en-US"/>
          <w:rPrChange w:id="198" w:author="Jérôme Spitz" w:date="2021-05-04T16:25:00Z">
            <w:rPr>
              <w:i/>
            </w:rPr>
          </w:rPrChange>
        </w:rPr>
        <w:t>Marine Ecology Progress Series</w:t>
      </w:r>
      <w:r w:rsidRPr="006F3397">
        <w:rPr>
          <w:lang w:val="en-US"/>
          <w:rPrChange w:id="199" w:author="Jérôme Spitz" w:date="2021-05-04T16:25:00Z">
            <w:rPr/>
          </w:rPrChange>
        </w:rPr>
        <w:t xml:space="preserve">, </w:t>
      </w:r>
      <w:r w:rsidRPr="006F3397">
        <w:rPr>
          <w:b/>
          <w:lang w:val="en-US"/>
          <w:rPrChange w:id="200" w:author="Jérôme Spitz" w:date="2021-05-04T16:25:00Z">
            <w:rPr>
              <w:b/>
            </w:rPr>
          </w:rPrChange>
        </w:rPr>
        <w:t>319</w:t>
      </w:r>
      <w:r w:rsidRPr="006F3397">
        <w:rPr>
          <w:lang w:val="en-US"/>
          <w:rPrChange w:id="201" w:author="Jérôme Spitz" w:date="2021-05-04T16:25:00Z">
            <w:rPr/>
          </w:rPrChange>
        </w:rPr>
        <w:t>, 21. 12</w:t>
      </w:r>
    </w:p>
    <w:p w14:paraId="3FD7F5C8" w14:textId="77777777" w:rsidR="006E0DF8" w:rsidRDefault="006968D4">
      <w:pPr>
        <w:ind w:left="257" w:right="7"/>
      </w:pPr>
      <w:proofErr w:type="spellStart"/>
      <w:r w:rsidRPr="00F55FF3">
        <w:rPr>
          <w:lang w:val="en-GB"/>
        </w:rPr>
        <w:t>Brind’Amour</w:t>
      </w:r>
      <w:proofErr w:type="spellEnd"/>
      <w:r w:rsidRPr="00F55FF3">
        <w:rPr>
          <w:lang w:val="en-GB"/>
        </w:rPr>
        <w:t xml:space="preserve"> A, Boisclair D, Dray S, Legendre P (2011) Relationships between species feeding traits and environmental conditions in fish communities: A three-matrix approach. </w:t>
      </w:r>
      <w:proofErr w:type="spellStart"/>
      <w:r>
        <w:rPr>
          <w:i/>
        </w:rPr>
        <w:t>Ecological</w:t>
      </w:r>
      <w:proofErr w:type="spellEnd"/>
      <w:r>
        <w:rPr>
          <w:i/>
        </w:rPr>
        <w:t xml:space="preserve"> Applications</w:t>
      </w:r>
      <w:r>
        <w:t xml:space="preserve">, </w:t>
      </w:r>
      <w:r>
        <w:rPr>
          <w:b/>
        </w:rPr>
        <w:t>21</w:t>
      </w:r>
      <w:r>
        <w:t>, 363–377. 6, 9</w:t>
      </w:r>
    </w:p>
    <w:p w14:paraId="5AFCCED9" w14:textId="77777777" w:rsidR="006E0DF8" w:rsidRPr="00F55FF3" w:rsidRDefault="006968D4">
      <w:pPr>
        <w:spacing w:after="184"/>
        <w:ind w:left="257" w:right="7"/>
        <w:rPr>
          <w:lang w:val="en-GB"/>
        </w:rPr>
      </w:pPr>
      <w:proofErr w:type="spellStart"/>
      <w:r>
        <w:t>Brind’Amour</w:t>
      </w:r>
      <w:proofErr w:type="spellEnd"/>
      <w:r>
        <w:t xml:space="preserve"> A, Rochet M, </w:t>
      </w:r>
      <w:proofErr w:type="spellStart"/>
      <w:r>
        <w:t>Ordines</w:t>
      </w:r>
      <w:proofErr w:type="spellEnd"/>
      <w:r>
        <w:t xml:space="preserve"> F, </w:t>
      </w:r>
      <w:r>
        <w:rPr>
          <w:i/>
        </w:rPr>
        <w:t xml:space="preserve">et al. </w:t>
      </w:r>
      <w:r w:rsidRPr="00F55FF3">
        <w:rPr>
          <w:lang w:val="en-GB"/>
        </w:rPr>
        <w:t xml:space="preserve">(2016) Environmental drivers explain regional variation of changes in fish and invertebrate functional groups across the Mediterranean Sea from 1994 to 2012. </w:t>
      </w:r>
      <w:r w:rsidRPr="00F55FF3">
        <w:rPr>
          <w:i/>
          <w:lang w:val="en-GB"/>
        </w:rPr>
        <w:t>Marine Ecology Progress Series</w:t>
      </w:r>
      <w:r w:rsidRPr="00F55FF3">
        <w:rPr>
          <w:lang w:val="en-GB"/>
        </w:rPr>
        <w:t xml:space="preserve">, </w:t>
      </w:r>
      <w:r w:rsidRPr="00F55FF3">
        <w:rPr>
          <w:b/>
          <w:lang w:val="en-GB"/>
        </w:rPr>
        <w:t>562</w:t>
      </w:r>
      <w:r w:rsidRPr="00F55FF3">
        <w:rPr>
          <w:lang w:val="en-GB"/>
        </w:rPr>
        <w:t>, 19–35. 9, 12</w:t>
      </w:r>
    </w:p>
    <w:p w14:paraId="2F9848D4" w14:textId="77777777" w:rsidR="006E0DF8" w:rsidRPr="00F55FF3" w:rsidRDefault="006968D4">
      <w:pPr>
        <w:spacing w:after="182"/>
        <w:ind w:left="257" w:right="7"/>
        <w:rPr>
          <w:lang w:val="en-GB"/>
        </w:rPr>
      </w:pPr>
      <w:r w:rsidRPr="00F55FF3">
        <w:rPr>
          <w:lang w:val="en-GB"/>
        </w:rPr>
        <w:t xml:space="preserve">Carvalho F, Almeida A (1988) Notes on </w:t>
      </w:r>
      <w:proofErr w:type="spellStart"/>
      <w:r w:rsidRPr="00F55FF3">
        <w:rPr>
          <w:lang w:val="en-GB"/>
        </w:rPr>
        <w:t>xenodermichthys</w:t>
      </w:r>
      <w:proofErr w:type="spellEnd"/>
      <w:r w:rsidRPr="00F55FF3">
        <w:rPr>
          <w:lang w:val="en-GB"/>
        </w:rPr>
        <w:t xml:space="preserve"> </w:t>
      </w:r>
      <w:proofErr w:type="spellStart"/>
      <w:r w:rsidRPr="00F55FF3">
        <w:rPr>
          <w:lang w:val="en-GB"/>
        </w:rPr>
        <w:t>copei</w:t>
      </w:r>
      <w:proofErr w:type="spellEnd"/>
      <w:r w:rsidRPr="00F55FF3">
        <w:rPr>
          <w:lang w:val="en-GB"/>
        </w:rPr>
        <w:t xml:space="preserve"> (gill, 1884), (</w:t>
      </w:r>
      <w:proofErr w:type="spellStart"/>
      <w:r w:rsidRPr="00F55FF3">
        <w:rPr>
          <w:lang w:val="en-GB"/>
        </w:rPr>
        <w:t>pisces</w:t>
      </w:r>
      <w:proofErr w:type="spellEnd"/>
      <w:r w:rsidRPr="00F55FF3">
        <w:rPr>
          <w:lang w:val="en-GB"/>
        </w:rPr>
        <w:t xml:space="preserve">: </w:t>
      </w:r>
      <w:proofErr w:type="spellStart"/>
      <w:r w:rsidRPr="00F55FF3">
        <w:rPr>
          <w:lang w:val="en-GB"/>
        </w:rPr>
        <w:t>Alepocephalidae</w:t>
      </w:r>
      <w:proofErr w:type="spellEnd"/>
      <w:r w:rsidRPr="00F55FF3">
        <w:rPr>
          <w:lang w:val="en-GB"/>
        </w:rPr>
        <w:t xml:space="preserve">). </w:t>
      </w:r>
      <w:proofErr w:type="spellStart"/>
      <w:r w:rsidRPr="00F55FF3">
        <w:rPr>
          <w:i/>
          <w:lang w:val="en-GB"/>
        </w:rPr>
        <w:t>Cybium</w:t>
      </w:r>
      <w:proofErr w:type="spellEnd"/>
      <w:r w:rsidRPr="00F55FF3">
        <w:rPr>
          <w:i/>
          <w:lang w:val="en-GB"/>
        </w:rPr>
        <w:t>: international journal of ichthyology</w:t>
      </w:r>
      <w:r w:rsidRPr="00F55FF3">
        <w:rPr>
          <w:lang w:val="en-GB"/>
        </w:rPr>
        <w:t xml:space="preserve">, </w:t>
      </w:r>
      <w:r w:rsidRPr="00F55FF3">
        <w:rPr>
          <w:b/>
          <w:lang w:val="en-GB"/>
        </w:rPr>
        <w:t>12</w:t>
      </w:r>
      <w:r w:rsidRPr="00F55FF3">
        <w:rPr>
          <w:lang w:val="en-GB"/>
        </w:rPr>
        <w:t>, 161–66. 10</w:t>
      </w:r>
    </w:p>
    <w:p w14:paraId="002EB95F" w14:textId="77777777" w:rsidR="006E0DF8" w:rsidRPr="00F55FF3" w:rsidRDefault="006968D4">
      <w:pPr>
        <w:spacing w:after="89" w:line="259" w:lineRule="auto"/>
        <w:ind w:left="17" w:right="7" w:firstLine="0"/>
        <w:rPr>
          <w:lang w:val="en-GB"/>
        </w:rPr>
      </w:pPr>
      <w:r w:rsidRPr="00F55FF3">
        <w:rPr>
          <w:lang w:val="en-GB"/>
        </w:rPr>
        <w:t xml:space="preserve">de </w:t>
      </w:r>
      <w:proofErr w:type="spellStart"/>
      <w:r w:rsidRPr="00F55FF3">
        <w:rPr>
          <w:lang w:val="en-GB"/>
        </w:rPr>
        <w:t>Busserolles</w:t>
      </w:r>
      <w:proofErr w:type="spellEnd"/>
      <w:r w:rsidRPr="00F55FF3">
        <w:rPr>
          <w:lang w:val="en-GB"/>
        </w:rPr>
        <w:t xml:space="preserve"> F, Marshall NJ, Collin SP (2014) The eyes of lanternfishes (</w:t>
      </w:r>
      <w:proofErr w:type="spellStart"/>
      <w:r w:rsidRPr="00F55FF3">
        <w:rPr>
          <w:lang w:val="en-GB"/>
        </w:rPr>
        <w:t>myctophidae</w:t>
      </w:r>
      <w:proofErr w:type="spellEnd"/>
      <w:r w:rsidRPr="00F55FF3">
        <w:rPr>
          <w:lang w:val="en-GB"/>
        </w:rPr>
        <w:t>,</w:t>
      </w:r>
    </w:p>
    <w:p w14:paraId="1B8A2883" w14:textId="77777777" w:rsidR="006E0DF8" w:rsidRPr="00F55FF3" w:rsidRDefault="006968D4">
      <w:pPr>
        <w:spacing w:after="181"/>
        <w:ind w:left="271" w:right="7" w:firstLine="0"/>
        <w:rPr>
          <w:lang w:val="en-GB"/>
        </w:rPr>
      </w:pPr>
      <w:proofErr w:type="spellStart"/>
      <w:r w:rsidRPr="00F55FF3">
        <w:rPr>
          <w:lang w:val="en-GB"/>
        </w:rPr>
        <w:lastRenderedPageBreak/>
        <w:t>teleostei</w:t>
      </w:r>
      <w:proofErr w:type="spellEnd"/>
      <w:r w:rsidRPr="00F55FF3">
        <w:rPr>
          <w:lang w:val="en-GB"/>
        </w:rPr>
        <w:t xml:space="preserve">): Novel ocular specializations for vision in dim light. </w:t>
      </w:r>
      <w:r w:rsidRPr="00F55FF3">
        <w:rPr>
          <w:i/>
          <w:lang w:val="en-GB"/>
        </w:rPr>
        <w:t>The Journal of Comparative Neurology</w:t>
      </w:r>
      <w:r w:rsidRPr="00F55FF3">
        <w:rPr>
          <w:lang w:val="en-GB"/>
        </w:rPr>
        <w:t xml:space="preserve">, </w:t>
      </w:r>
      <w:r w:rsidRPr="00F55FF3">
        <w:rPr>
          <w:b/>
          <w:lang w:val="en-GB"/>
        </w:rPr>
        <w:t>522</w:t>
      </w:r>
      <w:r w:rsidRPr="00F55FF3">
        <w:rPr>
          <w:lang w:val="en-GB"/>
        </w:rPr>
        <w:t>, 1618–1640. 10</w:t>
      </w:r>
    </w:p>
    <w:p w14:paraId="1E40E982" w14:textId="77777777" w:rsidR="006E0DF8" w:rsidRDefault="006968D4">
      <w:pPr>
        <w:ind w:left="257" w:right="7"/>
      </w:pPr>
      <w:proofErr w:type="spellStart"/>
      <w:r w:rsidRPr="00F55FF3">
        <w:rPr>
          <w:lang w:val="en-GB"/>
        </w:rPr>
        <w:t>Diderich</w:t>
      </w:r>
      <w:proofErr w:type="spellEnd"/>
      <w:r w:rsidRPr="00F55FF3">
        <w:rPr>
          <w:lang w:val="en-GB"/>
        </w:rPr>
        <w:t xml:space="preserve"> WP (2006) </w:t>
      </w:r>
      <w:proofErr w:type="spellStart"/>
      <w:r w:rsidRPr="00F55FF3">
        <w:rPr>
          <w:lang w:val="en-GB"/>
        </w:rPr>
        <w:t>Ecomorphology</w:t>
      </w:r>
      <w:proofErr w:type="spellEnd"/>
      <w:r w:rsidRPr="00F55FF3">
        <w:rPr>
          <w:lang w:val="en-GB"/>
        </w:rPr>
        <w:t xml:space="preserve"> as a predictor of fish diet: A case study on the </w:t>
      </w:r>
      <w:proofErr w:type="gramStart"/>
      <w:r w:rsidRPr="00F55FF3">
        <w:rPr>
          <w:lang w:val="en-GB"/>
        </w:rPr>
        <w:t>north sea</w:t>
      </w:r>
      <w:proofErr w:type="gramEnd"/>
      <w:r w:rsidRPr="00F55FF3">
        <w:rPr>
          <w:lang w:val="en-GB"/>
        </w:rPr>
        <w:t xml:space="preserve"> benthic fish community. </w:t>
      </w:r>
      <w:r>
        <w:t>S. 66. 8, 9, 12, 15</w:t>
      </w:r>
    </w:p>
    <w:p w14:paraId="3B4ADFC4" w14:textId="77777777" w:rsidR="006E0DF8" w:rsidRDefault="006968D4">
      <w:pPr>
        <w:spacing w:after="581" w:line="259" w:lineRule="auto"/>
        <w:ind w:left="939" w:right="0" w:firstLine="0"/>
        <w:jc w:val="left"/>
      </w:pPr>
      <w:r>
        <w:rPr>
          <w:noProof/>
        </w:rPr>
        <w:drawing>
          <wp:inline distT="0" distB="0" distL="0" distR="0" wp14:anchorId="63CF4D82" wp14:editId="22DD64FF">
            <wp:extent cx="4608029" cy="4023485"/>
            <wp:effectExtent l="0" t="0" r="0" b="0"/>
            <wp:docPr id="1595" name="Picture 1595"/>
            <wp:cNvGraphicFramePr/>
            <a:graphic xmlns:a="http://schemas.openxmlformats.org/drawingml/2006/main">
              <a:graphicData uri="http://schemas.openxmlformats.org/drawingml/2006/picture">
                <pic:pic xmlns:pic="http://schemas.openxmlformats.org/drawingml/2006/picture">
                  <pic:nvPicPr>
                    <pic:cNvPr id="1595" name="Picture 1595"/>
                    <pic:cNvPicPr/>
                  </pic:nvPicPr>
                  <pic:blipFill>
                    <a:blip r:embed="rId14"/>
                    <a:stretch>
                      <a:fillRect/>
                    </a:stretch>
                  </pic:blipFill>
                  <pic:spPr>
                    <a:xfrm>
                      <a:off x="0" y="0"/>
                      <a:ext cx="4608029" cy="4023485"/>
                    </a:xfrm>
                    <a:prstGeom prst="rect">
                      <a:avLst/>
                    </a:prstGeom>
                  </pic:spPr>
                </pic:pic>
              </a:graphicData>
            </a:graphic>
          </wp:inline>
        </w:drawing>
      </w:r>
    </w:p>
    <w:p w14:paraId="42773D3E" w14:textId="77777777" w:rsidR="006E0DF8" w:rsidRDefault="006968D4">
      <w:pPr>
        <w:spacing w:line="252" w:lineRule="auto"/>
        <w:ind w:left="17" w:right="7" w:firstLine="0"/>
      </w:pPr>
      <w:r w:rsidRPr="00F55FF3">
        <w:rPr>
          <w:lang w:val="en-GB"/>
        </w:rPr>
        <w:t xml:space="preserve">Figure A.2: Morphological measurements of the head, from </w:t>
      </w:r>
      <w:proofErr w:type="spellStart"/>
      <w:r w:rsidRPr="00F55FF3">
        <w:rPr>
          <w:lang w:val="en-GB"/>
        </w:rPr>
        <w:t>Diderich</w:t>
      </w:r>
      <w:proofErr w:type="spellEnd"/>
      <w:r w:rsidRPr="00F55FF3">
        <w:rPr>
          <w:lang w:val="en-GB"/>
        </w:rPr>
        <w:t xml:space="preserve"> (2006), following Sibbing &amp;</w:t>
      </w:r>
      <w:proofErr w:type="spellStart"/>
      <w:proofErr w:type="gramStart"/>
      <w:r w:rsidRPr="00F55FF3">
        <w:rPr>
          <w:lang w:val="en-GB"/>
        </w:rPr>
        <w:t>Nagelkerke</w:t>
      </w:r>
      <w:proofErr w:type="spellEnd"/>
      <w:r w:rsidRPr="00F55FF3">
        <w:rPr>
          <w:lang w:val="en-GB"/>
        </w:rPr>
        <w:t>(</w:t>
      </w:r>
      <w:proofErr w:type="gramEnd"/>
      <w:r w:rsidRPr="00F55FF3">
        <w:rPr>
          <w:lang w:val="en-GB"/>
        </w:rPr>
        <w:t xml:space="preserve">2000). 7beingED, </w:t>
      </w:r>
      <w:proofErr w:type="spellStart"/>
      <w:r w:rsidRPr="00F55FF3">
        <w:rPr>
          <w:lang w:val="en-GB"/>
        </w:rPr>
        <w:t>eyediameter</w:t>
      </w:r>
      <w:proofErr w:type="spellEnd"/>
      <w:r>
        <w:t>;</w:t>
      </w:r>
      <w:r w:rsidRPr="00F55FF3">
        <w:rPr>
          <w:lang w:val="en-GB"/>
        </w:rPr>
        <w:t xml:space="preserve"> 13LJL, </w:t>
      </w:r>
      <w:proofErr w:type="spellStart"/>
      <w:r w:rsidRPr="00F55FF3">
        <w:rPr>
          <w:lang w:val="en-GB"/>
        </w:rPr>
        <w:t>distancebetweenthetipandtheinsertion</w:t>
      </w:r>
      <w:proofErr w:type="spellEnd"/>
      <w:r w:rsidRPr="00F55FF3">
        <w:rPr>
          <w:lang w:val="en-GB"/>
        </w:rPr>
        <w:t xml:space="preserve"> point of lower jaw</w:t>
      </w:r>
      <w:r>
        <w:t>;</w:t>
      </w:r>
      <w:r w:rsidRPr="00F55FF3">
        <w:rPr>
          <w:lang w:val="en-GB"/>
        </w:rPr>
        <w:t xml:space="preserve"> 19 OD, depth of the operculum from point of insertion to bottom</w:t>
      </w:r>
      <w:r>
        <w:t>;</w:t>
      </w:r>
      <w:r w:rsidRPr="00F55FF3">
        <w:rPr>
          <w:lang w:val="en-GB"/>
        </w:rPr>
        <w:t xml:space="preserve"> 25 POL, shortest distance between the eye and the end of the head</w:t>
      </w:r>
      <w:r>
        <w:t>;</w:t>
      </w:r>
      <w:r w:rsidRPr="00F55FF3">
        <w:rPr>
          <w:lang w:val="en-GB"/>
        </w:rPr>
        <w:t xml:space="preserve"> </w:t>
      </w:r>
      <w:r>
        <w:t xml:space="preserve">OW, </w:t>
      </w:r>
      <w:proofErr w:type="spellStart"/>
      <w:r>
        <w:t>operculum</w:t>
      </w:r>
      <w:proofErr w:type="spellEnd"/>
      <w:r>
        <w:t xml:space="preserve"> maximum </w:t>
      </w:r>
      <w:proofErr w:type="spellStart"/>
      <w:r>
        <w:t>width</w:t>
      </w:r>
      <w:proofErr w:type="spellEnd"/>
      <w:r>
        <w:t>.</w:t>
      </w:r>
    </w:p>
    <w:p w14:paraId="73754199" w14:textId="77777777" w:rsidR="006E0DF8" w:rsidRDefault="006968D4">
      <w:pPr>
        <w:spacing w:after="581" w:line="259" w:lineRule="auto"/>
        <w:ind w:left="939" w:right="0" w:firstLine="0"/>
        <w:jc w:val="left"/>
      </w:pPr>
      <w:r>
        <w:rPr>
          <w:noProof/>
        </w:rPr>
        <w:lastRenderedPageBreak/>
        <w:drawing>
          <wp:inline distT="0" distB="0" distL="0" distR="0" wp14:anchorId="22784C47" wp14:editId="7C12F7C3">
            <wp:extent cx="4608029" cy="4023485"/>
            <wp:effectExtent l="0" t="0" r="0" b="0"/>
            <wp:docPr id="1622" name="Picture 1622"/>
            <wp:cNvGraphicFramePr/>
            <a:graphic xmlns:a="http://schemas.openxmlformats.org/drawingml/2006/main">
              <a:graphicData uri="http://schemas.openxmlformats.org/drawingml/2006/picture">
                <pic:pic xmlns:pic="http://schemas.openxmlformats.org/drawingml/2006/picture">
                  <pic:nvPicPr>
                    <pic:cNvPr id="1622" name="Picture 1622"/>
                    <pic:cNvPicPr/>
                  </pic:nvPicPr>
                  <pic:blipFill>
                    <a:blip r:embed="rId15"/>
                    <a:stretch>
                      <a:fillRect/>
                    </a:stretch>
                  </pic:blipFill>
                  <pic:spPr>
                    <a:xfrm>
                      <a:off x="0" y="0"/>
                      <a:ext cx="4608029" cy="4023485"/>
                    </a:xfrm>
                    <a:prstGeom prst="rect">
                      <a:avLst/>
                    </a:prstGeom>
                  </pic:spPr>
                </pic:pic>
              </a:graphicData>
            </a:graphic>
          </wp:inline>
        </w:drawing>
      </w:r>
    </w:p>
    <w:p w14:paraId="74626EC2" w14:textId="77777777" w:rsidR="006E0DF8" w:rsidRPr="00F55FF3" w:rsidRDefault="006968D4">
      <w:pPr>
        <w:spacing w:after="25" w:line="259" w:lineRule="auto"/>
        <w:ind w:left="17" w:right="7" w:firstLine="0"/>
        <w:rPr>
          <w:lang w:val="en-GB"/>
        </w:rPr>
      </w:pPr>
      <w:r w:rsidRPr="00F55FF3">
        <w:rPr>
          <w:lang w:val="en-GB"/>
        </w:rPr>
        <w:t xml:space="preserve">Figure A.3: Morphological measurements of the head, </w:t>
      </w:r>
      <w:proofErr w:type="spellStart"/>
      <w:r w:rsidRPr="00F55FF3">
        <w:rPr>
          <w:lang w:val="en-GB"/>
        </w:rPr>
        <w:t>adpated</w:t>
      </w:r>
      <w:proofErr w:type="spellEnd"/>
      <w:r w:rsidRPr="00F55FF3">
        <w:rPr>
          <w:lang w:val="en-GB"/>
        </w:rPr>
        <w:t xml:space="preserve"> from </w:t>
      </w:r>
      <w:proofErr w:type="spellStart"/>
      <w:r w:rsidRPr="00F55FF3">
        <w:rPr>
          <w:lang w:val="en-GB"/>
        </w:rPr>
        <w:t>Keat-Chuan</w:t>
      </w:r>
      <w:proofErr w:type="spellEnd"/>
      <w:r w:rsidRPr="00F55FF3">
        <w:rPr>
          <w:lang w:val="en-GB"/>
        </w:rPr>
        <w:t xml:space="preserve"> Ng </w:t>
      </w:r>
      <w:r w:rsidRPr="00F55FF3">
        <w:rPr>
          <w:i/>
          <w:lang w:val="en-GB"/>
        </w:rPr>
        <w:t>et al.</w:t>
      </w:r>
    </w:p>
    <w:p w14:paraId="7F400321" w14:textId="77777777" w:rsidR="006E0DF8" w:rsidRPr="00F55FF3" w:rsidRDefault="006968D4">
      <w:pPr>
        <w:spacing w:line="252" w:lineRule="auto"/>
        <w:ind w:left="25" w:right="7" w:hanging="8"/>
        <w:rPr>
          <w:lang w:val="en-GB"/>
        </w:rPr>
      </w:pPr>
      <w:r w:rsidRPr="00F55FF3">
        <w:rPr>
          <w:lang w:val="en-GB"/>
        </w:rPr>
        <w:t>(</w:t>
      </w:r>
      <w:proofErr w:type="gramStart"/>
      <w:r w:rsidRPr="00F55FF3">
        <w:rPr>
          <w:lang w:val="en-GB"/>
        </w:rPr>
        <w:t>2017)</w:t>
      </w:r>
      <w:r>
        <w:t>;</w:t>
      </w:r>
      <w:proofErr w:type="gramEnd"/>
      <w:r w:rsidRPr="00F55FF3">
        <w:rPr>
          <w:lang w:val="en-GB"/>
        </w:rPr>
        <w:t xml:space="preserve"> Habib </w:t>
      </w:r>
      <w:r w:rsidRPr="00F55FF3">
        <w:rPr>
          <w:i/>
          <w:lang w:val="en-GB"/>
        </w:rPr>
        <w:t xml:space="preserve">et al. </w:t>
      </w:r>
      <w:r w:rsidRPr="00F55FF3">
        <w:rPr>
          <w:lang w:val="en-GB"/>
        </w:rPr>
        <w:t>(2019). HL, head length, from the nose to the closest-to-caudal-fin point of the operculum</w:t>
      </w:r>
      <w:r>
        <w:t>;</w:t>
      </w:r>
      <w:r w:rsidRPr="00F55FF3">
        <w:rPr>
          <w:lang w:val="en-GB"/>
        </w:rPr>
        <w:t xml:space="preserve"> PAL, distance </w:t>
      </w:r>
      <w:proofErr w:type="spellStart"/>
      <w:r w:rsidRPr="00F55FF3">
        <w:rPr>
          <w:lang w:val="en-GB"/>
        </w:rPr>
        <w:t>bewteen</w:t>
      </w:r>
      <w:proofErr w:type="spellEnd"/>
      <w:r w:rsidRPr="00F55FF3">
        <w:rPr>
          <w:lang w:val="en-GB"/>
        </w:rPr>
        <w:t xml:space="preserve"> the tip of the nose and the insertion of anal fin</w:t>
      </w:r>
      <w:r>
        <w:t>;</w:t>
      </w:r>
      <w:r w:rsidRPr="00F55FF3">
        <w:rPr>
          <w:lang w:val="en-GB"/>
        </w:rPr>
        <w:t xml:space="preserve"> PDL, distance </w:t>
      </w:r>
      <w:proofErr w:type="spellStart"/>
      <w:r w:rsidRPr="00F55FF3">
        <w:rPr>
          <w:lang w:val="en-GB"/>
        </w:rPr>
        <w:t>bewteen</w:t>
      </w:r>
      <w:proofErr w:type="spellEnd"/>
      <w:r w:rsidRPr="00F55FF3">
        <w:rPr>
          <w:lang w:val="en-GB"/>
        </w:rPr>
        <w:t xml:space="preserve"> the tip of the nose and the insertion of dorsal fin, PPL, distance </w:t>
      </w:r>
      <w:proofErr w:type="spellStart"/>
      <w:r w:rsidRPr="00F55FF3">
        <w:rPr>
          <w:lang w:val="en-GB"/>
        </w:rPr>
        <w:t>bewteen</w:t>
      </w:r>
      <w:proofErr w:type="spellEnd"/>
      <w:r w:rsidRPr="00F55FF3">
        <w:rPr>
          <w:lang w:val="en-GB"/>
        </w:rPr>
        <w:t xml:space="preserve"> the tip of the nose and the insertion of pectoral fin</w:t>
      </w:r>
      <w:r>
        <w:t>;</w:t>
      </w:r>
      <w:r w:rsidRPr="00F55FF3">
        <w:rPr>
          <w:lang w:val="en-GB"/>
        </w:rPr>
        <w:t xml:space="preserve"> PVL, distance </w:t>
      </w:r>
      <w:proofErr w:type="spellStart"/>
      <w:r w:rsidRPr="00F55FF3">
        <w:rPr>
          <w:lang w:val="en-GB"/>
        </w:rPr>
        <w:t>bewteen</w:t>
      </w:r>
      <w:proofErr w:type="spellEnd"/>
      <w:r w:rsidRPr="00F55FF3">
        <w:rPr>
          <w:lang w:val="en-GB"/>
        </w:rPr>
        <w:t xml:space="preserve"> the tip of the nose and the insertion of pelvic fin</w:t>
      </w:r>
      <w:r>
        <w:t>;</w:t>
      </w:r>
      <w:r w:rsidRPr="00F55FF3">
        <w:rPr>
          <w:lang w:val="en-GB"/>
        </w:rPr>
        <w:t xml:space="preserve"> SL, standard length.</w:t>
      </w:r>
    </w:p>
    <w:p w14:paraId="55C51687" w14:textId="77777777" w:rsidR="006E0DF8" w:rsidRPr="00F55FF3" w:rsidRDefault="006968D4">
      <w:pPr>
        <w:ind w:left="257" w:right="7"/>
        <w:rPr>
          <w:lang w:val="en-GB"/>
        </w:rPr>
      </w:pPr>
      <w:r w:rsidRPr="00F55FF3">
        <w:rPr>
          <w:lang w:val="en-GB"/>
        </w:rPr>
        <w:t xml:space="preserve">Dumay O, Tari PS, </w:t>
      </w:r>
      <w:proofErr w:type="spellStart"/>
      <w:r w:rsidRPr="00F55FF3">
        <w:rPr>
          <w:lang w:val="en-GB"/>
        </w:rPr>
        <w:t>Tomasini</w:t>
      </w:r>
      <w:proofErr w:type="spellEnd"/>
      <w:r w:rsidRPr="00F55FF3">
        <w:rPr>
          <w:lang w:val="en-GB"/>
        </w:rPr>
        <w:t xml:space="preserve"> JA, </w:t>
      </w:r>
      <w:proofErr w:type="spellStart"/>
      <w:r w:rsidRPr="00F55FF3">
        <w:rPr>
          <w:lang w:val="en-GB"/>
        </w:rPr>
        <w:t>Mouillot</w:t>
      </w:r>
      <w:proofErr w:type="spellEnd"/>
      <w:r w:rsidRPr="00F55FF3">
        <w:rPr>
          <w:lang w:val="en-GB"/>
        </w:rPr>
        <w:t xml:space="preserve"> D (2004) Functional groups of lagoon fish species in </w:t>
      </w:r>
      <w:proofErr w:type="spellStart"/>
      <w:r w:rsidRPr="00F55FF3">
        <w:rPr>
          <w:lang w:val="en-GB"/>
        </w:rPr>
        <w:t>languedoc</w:t>
      </w:r>
      <w:proofErr w:type="spellEnd"/>
      <w:r w:rsidRPr="00F55FF3">
        <w:rPr>
          <w:lang w:val="en-GB"/>
        </w:rPr>
        <w:t xml:space="preserve"> </w:t>
      </w:r>
      <w:proofErr w:type="spellStart"/>
      <w:r w:rsidRPr="00F55FF3">
        <w:rPr>
          <w:lang w:val="en-GB"/>
        </w:rPr>
        <w:t>roussillon</w:t>
      </w:r>
      <w:proofErr w:type="spellEnd"/>
      <w:r w:rsidRPr="00F55FF3">
        <w:rPr>
          <w:lang w:val="en-GB"/>
        </w:rPr>
        <w:t xml:space="preserve">, southern </w:t>
      </w:r>
      <w:proofErr w:type="spellStart"/>
      <w:r w:rsidRPr="00F55FF3">
        <w:rPr>
          <w:lang w:val="en-GB"/>
        </w:rPr>
        <w:t>france</w:t>
      </w:r>
      <w:proofErr w:type="spellEnd"/>
      <w:r w:rsidRPr="00F55FF3">
        <w:rPr>
          <w:lang w:val="en-GB"/>
        </w:rPr>
        <w:t xml:space="preserve">. </w:t>
      </w:r>
      <w:r w:rsidRPr="00F55FF3">
        <w:rPr>
          <w:i/>
          <w:lang w:val="en-GB"/>
        </w:rPr>
        <w:t>Journal of Fish Biology</w:t>
      </w:r>
      <w:r w:rsidRPr="00F55FF3">
        <w:rPr>
          <w:lang w:val="en-GB"/>
        </w:rPr>
        <w:t xml:space="preserve">, </w:t>
      </w:r>
      <w:r w:rsidRPr="00F55FF3">
        <w:rPr>
          <w:b/>
          <w:lang w:val="en-GB"/>
        </w:rPr>
        <w:t>64</w:t>
      </w:r>
      <w:r w:rsidRPr="00F55FF3">
        <w:rPr>
          <w:lang w:val="en-GB"/>
        </w:rPr>
        <w:t>, 970–983. 8, 9, 12</w:t>
      </w:r>
    </w:p>
    <w:p w14:paraId="04FE1788" w14:textId="77777777" w:rsidR="006E0DF8" w:rsidRPr="00F55FF3" w:rsidRDefault="006968D4">
      <w:pPr>
        <w:ind w:left="257" w:right="7"/>
        <w:rPr>
          <w:lang w:val="en-GB"/>
        </w:rPr>
      </w:pPr>
      <w:r w:rsidRPr="00F55FF3">
        <w:rPr>
          <w:lang w:val="en-GB"/>
        </w:rPr>
        <w:t xml:space="preserve">Evans MR (2012) Modelling ecological systems in a changing world. </w:t>
      </w:r>
      <w:r w:rsidRPr="00F55FF3">
        <w:rPr>
          <w:i/>
          <w:lang w:val="en-GB"/>
        </w:rPr>
        <w:t>Philosophical Transactions of the Royal Society B: Biological Sciences</w:t>
      </w:r>
      <w:r w:rsidRPr="00F55FF3">
        <w:rPr>
          <w:lang w:val="en-GB"/>
        </w:rPr>
        <w:t xml:space="preserve">, </w:t>
      </w:r>
      <w:r w:rsidRPr="00F55FF3">
        <w:rPr>
          <w:b/>
          <w:lang w:val="en-GB"/>
        </w:rPr>
        <w:t>367</w:t>
      </w:r>
      <w:r w:rsidRPr="00F55FF3">
        <w:rPr>
          <w:lang w:val="en-GB"/>
        </w:rPr>
        <w:t>, 181–190. 6</w:t>
      </w:r>
    </w:p>
    <w:p w14:paraId="22D971C2" w14:textId="77777777" w:rsidR="006E0DF8" w:rsidRPr="00F55FF3" w:rsidRDefault="006968D4">
      <w:pPr>
        <w:spacing w:after="265" w:line="259" w:lineRule="auto"/>
        <w:ind w:left="17" w:right="7" w:firstLine="0"/>
        <w:rPr>
          <w:lang w:val="en-GB"/>
        </w:rPr>
      </w:pPr>
      <w:r w:rsidRPr="00F55FF3">
        <w:rPr>
          <w:lang w:val="en-GB"/>
        </w:rPr>
        <w:t xml:space="preserve">Froese R, Pauly D (2019) </w:t>
      </w:r>
      <w:proofErr w:type="spellStart"/>
      <w:r w:rsidRPr="00F55FF3">
        <w:rPr>
          <w:lang w:val="en-GB"/>
        </w:rPr>
        <w:t>FishBase</w:t>
      </w:r>
      <w:proofErr w:type="spellEnd"/>
      <w:r w:rsidRPr="00F55FF3">
        <w:rPr>
          <w:lang w:val="en-GB"/>
        </w:rPr>
        <w:t>. http://fishbase.org. 10</w:t>
      </w:r>
    </w:p>
    <w:p w14:paraId="0AEDDF8B" w14:textId="77777777" w:rsidR="006E0DF8" w:rsidRDefault="006968D4">
      <w:pPr>
        <w:spacing w:after="182"/>
        <w:ind w:left="257" w:right="7"/>
      </w:pPr>
      <w:proofErr w:type="spellStart"/>
      <w:r w:rsidRPr="00F55FF3">
        <w:rPr>
          <w:lang w:val="en-GB"/>
        </w:rPr>
        <w:t>Geange</w:t>
      </w:r>
      <w:proofErr w:type="spellEnd"/>
      <w:r w:rsidRPr="00F55FF3">
        <w:rPr>
          <w:lang w:val="en-GB"/>
        </w:rPr>
        <w:t xml:space="preserve"> SW, Pledger S, Burns KC, </w:t>
      </w:r>
      <w:proofErr w:type="spellStart"/>
      <w:r w:rsidRPr="00F55FF3">
        <w:rPr>
          <w:lang w:val="en-GB"/>
        </w:rPr>
        <w:t>Shima</w:t>
      </w:r>
      <w:proofErr w:type="spellEnd"/>
      <w:r w:rsidRPr="00F55FF3">
        <w:rPr>
          <w:lang w:val="en-GB"/>
        </w:rPr>
        <w:t xml:space="preserve"> JS (2011) A unified analysis of niche overlap incorporating data of different types. </w:t>
      </w:r>
      <w:proofErr w:type="spellStart"/>
      <w:r>
        <w:rPr>
          <w:i/>
        </w:rPr>
        <w:t>Methods</w:t>
      </w:r>
      <w:proofErr w:type="spellEnd"/>
      <w:r>
        <w:rPr>
          <w:i/>
        </w:rPr>
        <w:t xml:space="preserve"> in </w:t>
      </w:r>
      <w:proofErr w:type="spellStart"/>
      <w:r>
        <w:rPr>
          <w:i/>
        </w:rPr>
        <w:t>Ecology</w:t>
      </w:r>
      <w:proofErr w:type="spellEnd"/>
      <w:r>
        <w:rPr>
          <w:i/>
        </w:rPr>
        <w:t xml:space="preserve"> and </w:t>
      </w:r>
      <w:proofErr w:type="spellStart"/>
      <w:r>
        <w:rPr>
          <w:i/>
        </w:rPr>
        <w:t>Evolution</w:t>
      </w:r>
      <w:proofErr w:type="spellEnd"/>
      <w:r>
        <w:t xml:space="preserve">, </w:t>
      </w:r>
      <w:r>
        <w:rPr>
          <w:b/>
        </w:rPr>
        <w:t>2</w:t>
      </w:r>
      <w:r>
        <w:t>, 175–184. 5, 9</w:t>
      </w:r>
    </w:p>
    <w:p w14:paraId="62A59695" w14:textId="77777777" w:rsidR="006E0DF8" w:rsidRPr="00F55FF3" w:rsidRDefault="006968D4">
      <w:pPr>
        <w:ind w:left="257" w:right="7"/>
        <w:rPr>
          <w:lang w:val="en-GB"/>
        </w:rPr>
      </w:pPr>
      <w:r>
        <w:t xml:space="preserve">Gillet H (2013) </w:t>
      </w:r>
      <w:proofErr w:type="spellStart"/>
      <w:r>
        <w:t>SYNThèse</w:t>
      </w:r>
      <w:proofErr w:type="spellEnd"/>
      <w:r>
        <w:t xml:space="preserve"> et analyse des données </w:t>
      </w:r>
      <w:proofErr w:type="spellStart"/>
      <w:r>
        <w:t>eXistantes</w:t>
      </w:r>
      <w:proofErr w:type="spellEnd"/>
      <w:r>
        <w:t xml:space="preserve"> sur un écosystème profond transfrontalier : le gouf de </w:t>
      </w:r>
      <w:proofErr w:type="spellStart"/>
      <w:r>
        <w:t>capbreton</w:t>
      </w:r>
      <w:proofErr w:type="spellEnd"/>
      <w:r>
        <w:t xml:space="preserve"> – « SYNTAX ». </w:t>
      </w:r>
      <w:r>
        <w:rPr>
          <w:i/>
        </w:rPr>
        <w:t xml:space="preserve">Rapport technique final. Fonds Commun de Coopération </w:t>
      </w:r>
      <w:proofErr w:type="spellStart"/>
      <w:r>
        <w:rPr>
          <w:i/>
        </w:rPr>
        <w:t>Eurorégion</w:t>
      </w:r>
      <w:proofErr w:type="spellEnd"/>
      <w:r>
        <w:rPr>
          <w:i/>
        </w:rPr>
        <w:t xml:space="preserve"> Aquitaine/</w:t>
      </w:r>
      <w:proofErr w:type="spellStart"/>
      <w:r>
        <w:rPr>
          <w:i/>
        </w:rPr>
        <w:t>Euskadi</w:t>
      </w:r>
      <w:proofErr w:type="spellEnd"/>
      <w:r>
        <w:t xml:space="preserve">, S. 234. </w:t>
      </w:r>
      <w:r w:rsidRPr="00F55FF3">
        <w:rPr>
          <w:lang w:val="en-GB"/>
        </w:rPr>
        <w:t>10</w:t>
      </w:r>
    </w:p>
    <w:p w14:paraId="058ED016" w14:textId="77777777" w:rsidR="006E0DF8" w:rsidRPr="00F55FF3" w:rsidRDefault="006968D4">
      <w:pPr>
        <w:spacing w:after="199" w:line="342" w:lineRule="auto"/>
        <w:ind w:left="266" w:right="0" w:hanging="249"/>
        <w:jc w:val="left"/>
        <w:rPr>
          <w:lang w:val="en-GB"/>
        </w:rPr>
      </w:pPr>
      <w:proofErr w:type="spellStart"/>
      <w:r w:rsidRPr="00F55FF3">
        <w:rPr>
          <w:lang w:val="en-GB"/>
        </w:rPr>
        <w:lastRenderedPageBreak/>
        <w:t>Gosline</w:t>
      </w:r>
      <w:proofErr w:type="spellEnd"/>
      <w:r w:rsidRPr="00F55FF3">
        <w:rPr>
          <w:lang w:val="en-GB"/>
        </w:rPr>
        <w:t xml:space="preserve"> WA (1971) </w:t>
      </w:r>
      <w:r w:rsidRPr="00F55FF3">
        <w:rPr>
          <w:i/>
          <w:lang w:val="en-GB"/>
        </w:rPr>
        <w:t>Functional Morphology and Classification of Teleostean Fishes</w:t>
      </w:r>
      <w:r w:rsidRPr="00F55FF3">
        <w:rPr>
          <w:lang w:val="en-GB"/>
        </w:rPr>
        <w:t>. University of Hawaii Press. 7</w:t>
      </w:r>
    </w:p>
    <w:p w14:paraId="52D19C6E" w14:textId="77777777" w:rsidR="006E0DF8" w:rsidRPr="00F55FF3" w:rsidRDefault="006968D4">
      <w:pPr>
        <w:spacing w:after="294" w:line="259" w:lineRule="auto"/>
        <w:ind w:left="17" w:right="7" w:firstLine="0"/>
        <w:rPr>
          <w:lang w:val="en-GB"/>
        </w:rPr>
      </w:pPr>
      <w:r w:rsidRPr="00F55FF3">
        <w:rPr>
          <w:lang w:val="en-GB"/>
        </w:rPr>
        <w:t xml:space="preserve">Grinnell J (1917) The niche-relationships of the </w:t>
      </w:r>
      <w:proofErr w:type="spellStart"/>
      <w:r w:rsidRPr="00F55FF3">
        <w:rPr>
          <w:lang w:val="en-GB"/>
        </w:rPr>
        <w:t>california</w:t>
      </w:r>
      <w:proofErr w:type="spellEnd"/>
      <w:r w:rsidRPr="00F55FF3">
        <w:rPr>
          <w:lang w:val="en-GB"/>
        </w:rPr>
        <w:t xml:space="preserve"> thrasher. </w:t>
      </w:r>
      <w:r w:rsidRPr="00F55FF3">
        <w:rPr>
          <w:i/>
          <w:lang w:val="en-GB"/>
        </w:rPr>
        <w:t>The Auk</w:t>
      </w:r>
      <w:r w:rsidRPr="00F55FF3">
        <w:rPr>
          <w:lang w:val="en-GB"/>
        </w:rPr>
        <w:t xml:space="preserve">, </w:t>
      </w:r>
      <w:r w:rsidRPr="00F55FF3">
        <w:rPr>
          <w:b/>
          <w:lang w:val="en-GB"/>
        </w:rPr>
        <w:t>34</w:t>
      </w:r>
      <w:r w:rsidRPr="00F55FF3">
        <w:rPr>
          <w:lang w:val="en-GB"/>
        </w:rPr>
        <w:t>, 427–433. 4</w:t>
      </w:r>
    </w:p>
    <w:p w14:paraId="4E6B09E4" w14:textId="77777777" w:rsidR="006E0DF8" w:rsidRPr="00F55FF3" w:rsidRDefault="006968D4">
      <w:pPr>
        <w:spacing w:after="181"/>
        <w:ind w:left="257" w:right="7"/>
        <w:rPr>
          <w:lang w:val="en-GB"/>
        </w:rPr>
      </w:pPr>
      <w:r w:rsidRPr="00F55FF3">
        <w:rPr>
          <w:lang w:val="en-GB"/>
        </w:rPr>
        <w:t xml:space="preserve">Grossman GD (2009) Food resource partitioning in a rocky intertidal fish assemblage. </w:t>
      </w:r>
      <w:r w:rsidRPr="00F55FF3">
        <w:rPr>
          <w:i/>
          <w:lang w:val="en-GB"/>
        </w:rPr>
        <w:t>Journal of Zoology</w:t>
      </w:r>
      <w:r w:rsidRPr="00F55FF3">
        <w:rPr>
          <w:lang w:val="en-GB"/>
        </w:rPr>
        <w:t xml:space="preserve">, </w:t>
      </w:r>
      <w:r w:rsidRPr="00F55FF3">
        <w:rPr>
          <w:b/>
          <w:lang w:val="en-GB"/>
        </w:rPr>
        <w:t>1</w:t>
      </w:r>
      <w:r w:rsidRPr="00F55FF3">
        <w:rPr>
          <w:lang w:val="en-GB"/>
        </w:rPr>
        <w:t>, 317–355. 5, 7, 8</w:t>
      </w:r>
    </w:p>
    <w:p w14:paraId="7B67592D" w14:textId="77777777" w:rsidR="006E0DF8" w:rsidRPr="00F55FF3" w:rsidRDefault="006968D4">
      <w:pPr>
        <w:ind w:left="257" w:right="7"/>
        <w:rPr>
          <w:lang w:val="en-GB"/>
        </w:rPr>
      </w:pPr>
      <w:r w:rsidRPr="00F55FF3">
        <w:rPr>
          <w:lang w:val="en-GB"/>
        </w:rPr>
        <w:t xml:space="preserve">Habib SS, Naz S, Mehmood R (2019) Morphometric relationships of some specified species of family </w:t>
      </w:r>
      <w:proofErr w:type="spellStart"/>
      <w:r w:rsidRPr="00F55FF3">
        <w:rPr>
          <w:lang w:val="en-GB"/>
        </w:rPr>
        <w:t>cyprinidae</w:t>
      </w:r>
      <w:proofErr w:type="spellEnd"/>
      <w:r w:rsidRPr="00F55FF3">
        <w:rPr>
          <w:lang w:val="en-GB"/>
        </w:rPr>
        <w:t xml:space="preserve"> in </w:t>
      </w:r>
      <w:proofErr w:type="spellStart"/>
      <w:r w:rsidRPr="00F55FF3">
        <w:rPr>
          <w:lang w:val="en-GB"/>
        </w:rPr>
        <w:t>jinnah</w:t>
      </w:r>
      <w:proofErr w:type="spellEnd"/>
      <w:r w:rsidRPr="00F55FF3">
        <w:rPr>
          <w:lang w:val="en-GB"/>
        </w:rPr>
        <w:t xml:space="preserve"> barrage </w:t>
      </w:r>
      <w:proofErr w:type="spellStart"/>
      <w:r w:rsidRPr="00F55FF3">
        <w:rPr>
          <w:lang w:val="en-GB"/>
        </w:rPr>
        <w:t>punjab</w:t>
      </w:r>
      <w:proofErr w:type="spellEnd"/>
      <w:r w:rsidRPr="00F55FF3">
        <w:rPr>
          <w:lang w:val="en-GB"/>
        </w:rPr>
        <w:t xml:space="preserve">, </w:t>
      </w:r>
      <w:proofErr w:type="spellStart"/>
      <w:r w:rsidRPr="00F55FF3">
        <w:rPr>
          <w:lang w:val="en-GB"/>
        </w:rPr>
        <w:t>pakistan</w:t>
      </w:r>
      <w:proofErr w:type="spellEnd"/>
      <w:r w:rsidRPr="00F55FF3">
        <w:rPr>
          <w:lang w:val="en-GB"/>
        </w:rPr>
        <w:t xml:space="preserve">. </w:t>
      </w:r>
      <w:r w:rsidRPr="00F55FF3">
        <w:rPr>
          <w:i/>
          <w:lang w:val="en-GB"/>
        </w:rPr>
        <w:t>Journal of Entomology and Zoology Studies</w:t>
      </w:r>
      <w:r w:rsidRPr="00F55FF3">
        <w:rPr>
          <w:lang w:val="en-GB"/>
        </w:rPr>
        <w:t>, S. 5. 12, 16</w:t>
      </w:r>
    </w:p>
    <w:p w14:paraId="46D4FC06" w14:textId="77777777" w:rsidR="006E0DF8" w:rsidRPr="00F55FF3" w:rsidRDefault="006968D4">
      <w:pPr>
        <w:ind w:left="257" w:right="7"/>
        <w:rPr>
          <w:lang w:val="en-GB"/>
        </w:rPr>
      </w:pPr>
      <w:r w:rsidRPr="00F55FF3">
        <w:rPr>
          <w:lang w:val="en-GB"/>
        </w:rPr>
        <w:t xml:space="preserve">Horn HS (1966) Measurement </w:t>
      </w:r>
      <w:proofErr w:type="gramStart"/>
      <w:r w:rsidRPr="00F55FF3">
        <w:rPr>
          <w:lang w:val="en-GB"/>
        </w:rPr>
        <w:t>of ”Overlap</w:t>
      </w:r>
      <w:proofErr w:type="gramEnd"/>
      <w:r w:rsidRPr="00F55FF3">
        <w:rPr>
          <w:lang w:val="en-GB"/>
        </w:rPr>
        <w:t xml:space="preserve">” in comparative ecological studies. </w:t>
      </w:r>
      <w:r w:rsidRPr="00F55FF3">
        <w:rPr>
          <w:i/>
          <w:lang w:val="en-GB"/>
        </w:rPr>
        <w:t>The American Naturalist</w:t>
      </w:r>
      <w:r w:rsidRPr="00F55FF3">
        <w:rPr>
          <w:lang w:val="en-GB"/>
        </w:rPr>
        <w:t xml:space="preserve">, </w:t>
      </w:r>
      <w:r w:rsidRPr="00F55FF3">
        <w:rPr>
          <w:b/>
          <w:lang w:val="en-GB"/>
        </w:rPr>
        <w:t>100</w:t>
      </w:r>
      <w:r w:rsidRPr="00F55FF3">
        <w:rPr>
          <w:lang w:val="en-GB"/>
        </w:rPr>
        <w:t>, 419–424. 5</w:t>
      </w:r>
    </w:p>
    <w:p w14:paraId="73D54293" w14:textId="77777777" w:rsidR="006E0DF8" w:rsidRPr="00F55FF3" w:rsidRDefault="006968D4">
      <w:pPr>
        <w:spacing w:after="199" w:line="342" w:lineRule="auto"/>
        <w:ind w:left="266" w:right="0" w:hanging="249"/>
        <w:jc w:val="left"/>
        <w:rPr>
          <w:lang w:val="en-GB"/>
        </w:rPr>
      </w:pPr>
      <w:r w:rsidRPr="00F55FF3">
        <w:rPr>
          <w:lang w:val="en-GB"/>
        </w:rPr>
        <w:t xml:space="preserve">Hutchinson G (1957) Concluding remarks. </w:t>
      </w:r>
      <w:r w:rsidRPr="00F55FF3">
        <w:rPr>
          <w:i/>
          <w:lang w:val="en-GB"/>
        </w:rPr>
        <w:t xml:space="preserve">Cold Spring </w:t>
      </w:r>
      <w:proofErr w:type="spellStart"/>
      <w:r w:rsidRPr="00F55FF3">
        <w:rPr>
          <w:i/>
          <w:lang w:val="en-GB"/>
        </w:rPr>
        <w:t>Harbor</w:t>
      </w:r>
      <w:proofErr w:type="spellEnd"/>
      <w:r w:rsidRPr="00F55FF3">
        <w:rPr>
          <w:i/>
          <w:lang w:val="en-GB"/>
        </w:rPr>
        <w:t xml:space="preserve"> Symposia on Quantitative Biology</w:t>
      </w:r>
      <w:r w:rsidRPr="00F55FF3">
        <w:rPr>
          <w:lang w:val="en-GB"/>
        </w:rPr>
        <w:t xml:space="preserve">, </w:t>
      </w:r>
      <w:r w:rsidRPr="00F55FF3">
        <w:rPr>
          <w:b/>
          <w:lang w:val="en-GB"/>
        </w:rPr>
        <w:t>22</w:t>
      </w:r>
      <w:r w:rsidRPr="00F55FF3">
        <w:rPr>
          <w:lang w:val="en-GB"/>
        </w:rPr>
        <w:t>, 415–427. 4</w:t>
      </w:r>
    </w:p>
    <w:p w14:paraId="5767FDC8" w14:textId="77777777" w:rsidR="006E0DF8" w:rsidRPr="00F55FF3" w:rsidRDefault="006968D4">
      <w:pPr>
        <w:spacing w:after="181"/>
        <w:ind w:left="257" w:right="7"/>
        <w:rPr>
          <w:lang w:val="en-GB"/>
        </w:rPr>
      </w:pPr>
      <w:proofErr w:type="spellStart"/>
      <w:r w:rsidRPr="007174AE">
        <w:rPr>
          <w:lang w:val="en-US"/>
          <w:rPrChange w:id="202" w:author="Jérôme Spitz" w:date="2021-05-10T08:57:00Z">
            <w:rPr/>
          </w:rPrChange>
        </w:rPr>
        <w:t>Ibañez</w:t>
      </w:r>
      <w:proofErr w:type="spellEnd"/>
      <w:r w:rsidRPr="007174AE">
        <w:rPr>
          <w:lang w:val="en-US"/>
          <w:rPrChange w:id="203" w:author="Jérôme Spitz" w:date="2021-05-10T08:57:00Z">
            <w:rPr/>
          </w:rPrChange>
        </w:rPr>
        <w:t xml:space="preserve"> C, Tedesco PA, </w:t>
      </w:r>
      <w:proofErr w:type="spellStart"/>
      <w:r w:rsidRPr="007174AE">
        <w:rPr>
          <w:lang w:val="en-US"/>
          <w:rPrChange w:id="204" w:author="Jérôme Spitz" w:date="2021-05-10T08:57:00Z">
            <w:rPr/>
          </w:rPrChange>
        </w:rPr>
        <w:t>Bigorne</w:t>
      </w:r>
      <w:proofErr w:type="spellEnd"/>
      <w:r w:rsidRPr="007174AE">
        <w:rPr>
          <w:lang w:val="en-US"/>
          <w:rPrChange w:id="205" w:author="Jérôme Spitz" w:date="2021-05-10T08:57:00Z">
            <w:rPr/>
          </w:rPrChange>
        </w:rPr>
        <w:t xml:space="preserve"> R, </w:t>
      </w:r>
      <w:r w:rsidRPr="007174AE">
        <w:rPr>
          <w:i/>
          <w:lang w:val="en-US"/>
          <w:rPrChange w:id="206" w:author="Jérôme Spitz" w:date="2021-05-10T08:57:00Z">
            <w:rPr>
              <w:i/>
            </w:rPr>
          </w:rPrChange>
        </w:rPr>
        <w:t xml:space="preserve">et al. </w:t>
      </w:r>
      <w:r w:rsidRPr="00F55FF3">
        <w:rPr>
          <w:lang w:val="en-GB"/>
        </w:rPr>
        <w:t xml:space="preserve">(2007) Dietary-morphological relationships in fish assemblages of small forested streams in the </w:t>
      </w:r>
      <w:proofErr w:type="spellStart"/>
      <w:r w:rsidRPr="00F55FF3">
        <w:rPr>
          <w:lang w:val="en-GB"/>
        </w:rPr>
        <w:t>bolivian</w:t>
      </w:r>
      <w:proofErr w:type="spellEnd"/>
      <w:r w:rsidRPr="00F55FF3">
        <w:rPr>
          <w:lang w:val="en-GB"/>
        </w:rPr>
        <w:t xml:space="preserve"> amazon. </w:t>
      </w:r>
      <w:r w:rsidRPr="00F55FF3">
        <w:rPr>
          <w:i/>
          <w:lang w:val="en-GB"/>
        </w:rPr>
        <w:t>Aquatic Living Resources</w:t>
      </w:r>
      <w:r w:rsidRPr="00F55FF3">
        <w:rPr>
          <w:lang w:val="en-GB"/>
        </w:rPr>
        <w:t xml:space="preserve">, </w:t>
      </w:r>
      <w:r w:rsidRPr="00F55FF3">
        <w:rPr>
          <w:b/>
          <w:lang w:val="en-GB"/>
        </w:rPr>
        <w:t>20</w:t>
      </w:r>
      <w:r w:rsidRPr="00F55FF3">
        <w:rPr>
          <w:lang w:val="en-GB"/>
        </w:rPr>
        <w:t>, 131–142. 8, 12</w:t>
      </w:r>
    </w:p>
    <w:p w14:paraId="4B7FCF93" w14:textId="77777777" w:rsidR="006E0DF8" w:rsidRPr="00F55FF3" w:rsidRDefault="006968D4">
      <w:pPr>
        <w:ind w:left="257" w:right="7"/>
        <w:rPr>
          <w:lang w:val="en-GB"/>
        </w:rPr>
      </w:pPr>
      <w:proofErr w:type="spellStart"/>
      <w:r w:rsidRPr="00F55FF3">
        <w:rPr>
          <w:lang w:val="en-GB"/>
        </w:rPr>
        <w:t>Keat-Chuan</w:t>
      </w:r>
      <w:proofErr w:type="spellEnd"/>
      <w:r w:rsidRPr="00F55FF3">
        <w:rPr>
          <w:lang w:val="en-GB"/>
        </w:rPr>
        <w:t xml:space="preserve"> Ng C, </w:t>
      </w:r>
      <w:proofErr w:type="spellStart"/>
      <w:r w:rsidRPr="00F55FF3">
        <w:rPr>
          <w:lang w:val="en-GB"/>
        </w:rPr>
        <w:t>Aun-Chuan</w:t>
      </w:r>
      <w:proofErr w:type="spellEnd"/>
      <w:r w:rsidRPr="00F55FF3">
        <w:rPr>
          <w:lang w:val="en-GB"/>
        </w:rPr>
        <w:t xml:space="preserve"> </w:t>
      </w:r>
      <w:proofErr w:type="spellStart"/>
      <w:r w:rsidRPr="00F55FF3">
        <w:rPr>
          <w:lang w:val="en-GB"/>
        </w:rPr>
        <w:t>Ooi</w:t>
      </w:r>
      <w:proofErr w:type="spellEnd"/>
      <w:r w:rsidRPr="00F55FF3">
        <w:rPr>
          <w:lang w:val="en-GB"/>
        </w:rPr>
        <w:t xml:space="preserve"> P, Wong W, Khoo G (2017) A review of fish taxonomy conventions and species identification techniques. </w:t>
      </w:r>
      <w:r w:rsidRPr="00F55FF3">
        <w:rPr>
          <w:i/>
          <w:lang w:val="en-GB"/>
        </w:rPr>
        <w:t>Journal of Survey in Fisheries Sciences</w:t>
      </w:r>
      <w:r w:rsidRPr="00F55FF3">
        <w:rPr>
          <w:lang w:val="en-GB"/>
        </w:rPr>
        <w:t xml:space="preserve">, </w:t>
      </w:r>
      <w:r w:rsidRPr="00F55FF3">
        <w:rPr>
          <w:b/>
          <w:lang w:val="en-GB"/>
        </w:rPr>
        <w:t>4</w:t>
      </w:r>
      <w:r w:rsidRPr="00F55FF3">
        <w:rPr>
          <w:lang w:val="en-GB"/>
        </w:rPr>
        <w:t>, 54–93. 16</w:t>
      </w:r>
    </w:p>
    <w:p w14:paraId="014B2627" w14:textId="77777777" w:rsidR="006E0DF8" w:rsidRPr="00F55FF3" w:rsidRDefault="006968D4">
      <w:pPr>
        <w:spacing w:after="12"/>
        <w:ind w:left="257" w:right="7"/>
        <w:rPr>
          <w:lang w:val="en-GB"/>
        </w:rPr>
      </w:pPr>
      <w:r w:rsidRPr="00F55FF3">
        <w:rPr>
          <w:lang w:val="en-GB"/>
        </w:rPr>
        <w:t xml:space="preserve">Kremer CT, Williams AK, </w:t>
      </w:r>
      <w:proofErr w:type="spellStart"/>
      <w:r w:rsidRPr="00F55FF3">
        <w:rPr>
          <w:lang w:val="en-GB"/>
        </w:rPr>
        <w:t>Finiguerra</w:t>
      </w:r>
      <w:proofErr w:type="spellEnd"/>
      <w:r w:rsidRPr="00F55FF3">
        <w:rPr>
          <w:lang w:val="en-GB"/>
        </w:rPr>
        <w:t xml:space="preserve"> M, </w:t>
      </w:r>
      <w:r w:rsidRPr="00F55FF3">
        <w:rPr>
          <w:i/>
          <w:lang w:val="en-GB"/>
        </w:rPr>
        <w:t xml:space="preserve">et al. </w:t>
      </w:r>
      <w:r w:rsidRPr="00F55FF3">
        <w:rPr>
          <w:lang w:val="en-GB"/>
        </w:rPr>
        <w:t xml:space="preserve">(2017) Realizing the potential of trait-based aquatic ecology: New tools and collaborative approaches. </w:t>
      </w:r>
      <w:r w:rsidRPr="00F55FF3">
        <w:rPr>
          <w:i/>
          <w:lang w:val="en-GB"/>
        </w:rPr>
        <w:t>Limnology and Oceanography</w:t>
      </w:r>
      <w:r w:rsidRPr="00F55FF3">
        <w:rPr>
          <w:lang w:val="en-GB"/>
        </w:rPr>
        <w:t>,</w:t>
      </w:r>
    </w:p>
    <w:p w14:paraId="3B036149" w14:textId="77777777" w:rsidR="006E0DF8" w:rsidRPr="00F55FF3" w:rsidRDefault="006968D4">
      <w:pPr>
        <w:spacing w:line="259" w:lineRule="auto"/>
        <w:ind w:left="271" w:right="7" w:firstLine="0"/>
        <w:rPr>
          <w:lang w:val="en-GB"/>
        </w:rPr>
      </w:pPr>
      <w:r w:rsidRPr="00F55FF3">
        <w:rPr>
          <w:b/>
          <w:lang w:val="en-GB"/>
        </w:rPr>
        <w:t>62</w:t>
      </w:r>
      <w:r w:rsidRPr="00F55FF3">
        <w:rPr>
          <w:lang w:val="en-GB"/>
        </w:rPr>
        <w:t>, 253–271. 7, 8, 10</w:t>
      </w:r>
    </w:p>
    <w:p w14:paraId="0BB8136D" w14:textId="77777777" w:rsidR="006E0DF8" w:rsidRPr="00F55FF3" w:rsidRDefault="006968D4">
      <w:pPr>
        <w:spacing w:after="199" w:line="342" w:lineRule="auto"/>
        <w:ind w:left="266" w:right="0" w:hanging="249"/>
        <w:jc w:val="left"/>
        <w:rPr>
          <w:lang w:val="en-GB"/>
        </w:rPr>
      </w:pPr>
      <w:r w:rsidRPr="00F55FF3">
        <w:rPr>
          <w:lang w:val="en-GB"/>
        </w:rPr>
        <w:t xml:space="preserve">Kuhn M, Wickham H (2020) </w:t>
      </w:r>
      <w:proofErr w:type="spellStart"/>
      <w:r w:rsidRPr="00F55FF3">
        <w:rPr>
          <w:i/>
          <w:lang w:val="en-GB"/>
        </w:rPr>
        <w:t>Tidymodels</w:t>
      </w:r>
      <w:proofErr w:type="spellEnd"/>
      <w:r w:rsidRPr="00F55FF3">
        <w:rPr>
          <w:i/>
          <w:lang w:val="en-GB"/>
        </w:rPr>
        <w:t xml:space="preserve">: A Collection of Packages for </w:t>
      </w:r>
      <w:proofErr w:type="spellStart"/>
      <w:r w:rsidRPr="00F55FF3">
        <w:rPr>
          <w:i/>
          <w:lang w:val="en-GB"/>
        </w:rPr>
        <w:t>Modeling</w:t>
      </w:r>
      <w:proofErr w:type="spellEnd"/>
      <w:r w:rsidRPr="00F55FF3">
        <w:rPr>
          <w:i/>
          <w:lang w:val="en-GB"/>
        </w:rPr>
        <w:t xml:space="preserve"> and Machine Learning Using </w:t>
      </w:r>
      <w:proofErr w:type="spellStart"/>
      <w:r w:rsidRPr="00F55FF3">
        <w:rPr>
          <w:i/>
          <w:lang w:val="en-GB"/>
        </w:rPr>
        <w:t>Tidyverse</w:t>
      </w:r>
      <w:proofErr w:type="spellEnd"/>
      <w:r w:rsidRPr="00F55FF3">
        <w:rPr>
          <w:i/>
          <w:lang w:val="en-GB"/>
        </w:rPr>
        <w:t xml:space="preserve"> Principles. </w:t>
      </w:r>
      <w:r w:rsidRPr="00F55FF3">
        <w:rPr>
          <w:lang w:val="en-GB"/>
        </w:rPr>
        <w:t>13</w:t>
      </w:r>
    </w:p>
    <w:p w14:paraId="2FCDFCBD" w14:textId="77777777" w:rsidR="006E0DF8" w:rsidRPr="00F55FF3" w:rsidRDefault="006968D4">
      <w:pPr>
        <w:spacing w:after="181"/>
        <w:ind w:left="257" w:right="7"/>
        <w:rPr>
          <w:lang w:val="en-GB"/>
        </w:rPr>
      </w:pPr>
      <w:proofErr w:type="spellStart"/>
      <w:r w:rsidRPr="00F55FF3">
        <w:rPr>
          <w:lang w:val="en-GB"/>
        </w:rPr>
        <w:t>Lagler</w:t>
      </w:r>
      <w:proofErr w:type="spellEnd"/>
      <w:r w:rsidRPr="00F55FF3">
        <w:rPr>
          <w:lang w:val="en-GB"/>
        </w:rPr>
        <w:t xml:space="preserve"> K, </w:t>
      </w:r>
      <w:proofErr w:type="spellStart"/>
      <w:r w:rsidRPr="00F55FF3">
        <w:rPr>
          <w:lang w:val="en-GB"/>
        </w:rPr>
        <w:t>Bardach</w:t>
      </w:r>
      <w:proofErr w:type="spellEnd"/>
      <w:r w:rsidRPr="00F55FF3">
        <w:rPr>
          <w:lang w:val="en-GB"/>
        </w:rPr>
        <w:t xml:space="preserve"> J, Miller R, May </w:t>
      </w:r>
      <w:proofErr w:type="spellStart"/>
      <w:r w:rsidRPr="00F55FF3">
        <w:rPr>
          <w:lang w:val="en-GB"/>
        </w:rPr>
        <w:t>Passino</w:t>
      </w:r>
      <w:proofErr w:type="spellEnd"/>
      <w:r w:rsidRPr="00F55FF3">
        <w:rPr>
          <w:lang w:val="en-GB"/>
        </w:rPr>
        <w:t xml:space="preserve"> D (1977) </w:t>
      </w:r>
      <w:r w:rsidRPr="00F55FF3">
        <w:rPr>
          <w:i/>
          <w:lang w:val="en-GB"/>
        </w:rPr>
        <w:t>Ichthyology</w:t>
      </w:r>
      <w:r w:rsidRPr="00F55FF3">
        <w:rPr>
          <w:lang w:val="en-GB"/>
        </w:rPr>
        <w:t>. Wiley, New York, New York, USA. 7</w:t>
      </w:r>
    </w:p>
    <w:p w14:paraId="0C65A4B9" w14:textId="77777777" w:rsidR="006E0DF8" w:rsidRPr="00F55FF3" w:rsidRDefault="006968D4">
      <w:pPr>
        <w:ind w:left="257" w:right="7"/>
        <w:rPr>
          <w:lang w:val="en-GB"/>
        </w:rPr>
      </w:pPr>
      <w:proofErr w:type="spellStart"/>
      <w:r w:rsidRPr="00F55FF3">
        <w:rPr>
          <w:lang w:val="en-GB"/>
        </w:rPr>
        <w:t>Lavorel</w:t>
      </w:r>
      <w:proofErr w:type="spellEnd"/>
      <w:r w:rsidRPr="00F55FF3">
        <w:rPr>
          <w:lang w:val="en-GB"/>
        </w:rPr>
        <w:t xml:space="preserve"> S, McIntyre S, Landsberg J, Forbes TDA (1997) Plant functional classifications: From general groups to specific groups based on response to disturbance. </w:t>
      </w:r>
      <w:r w:rsidRPr="00F55FF3">
        <w:rPr>
          <w:i/>
          <w:lang w:val="en-GB"/>
        </w:rPr>
        <w:t>Trends in Ecology &amp; Evolution</w:t>
      </w:r>
      <w:r w:rsidRPr="00F55FF3">
        <w:rPr>
          <w:lang w:val="en-GB"/>
        </w:rPr>
        <w:t xml:space="preserve">, </w:t>
      </w:r>
      <w:r w:rsidRPr="00F55FF3">
        <w:rPr>
          <w:b/>
          <w:lang w:val="en-GB"/>
        </w:rPr>
        <w:t>12</w:t>
      </w:r>
      <w:r w:rsidRPr="00F55FF3">
        <w:rPr>
          <w:lang w:val="en-GB"/>
        </w:rPr>
        <w:t>, 474–478. 7</w:t>
      </w:r>
    </w:p>
    <w:p w14:paraId="326CFA51" w14:textId="77777777" w:rsidR="006E0DF8" w:rsidRDefault="006968D4">
      <w:pPr>
        <w:ind w:left="257" w:right="7"/>
      </w:pPr>
      <w:r w:rsidRPr="00F55FF3">
        <w:rPr>
          <w:lang w:val="en-GB"/>
        </w:rPr>
        <w:t xml:space="preserve">Linton LR, Davies RW, Wrona FJ (1981) Resource utilization indices: An assessment. </w:t>
      </w:r>
      <w:r>
        <w:rPr>
          <w:i/>
        </w:rPr>
        <w:t xml:space="preserve">Journal of Animal </w:t>
      </w:r>
      <w:proofErr w:type="spellStart"/>
      <w:r>
        <w:rPr>
          <w:i/>
        </w:rPr>
        <w:t>Ecology</w:t>
      </w:r>
      <w:proofErr w:type="spellEnd"/>
      <w:r>
        <w:t xml:space="preserve">, </w:t>
      </w:r>
      <w:r>
        <w:rPr>
          <w:b/>
        </w:rPr>
        <w:t>50</w:t>
      </w:r>
      <w:r>
        <w:t>, 283–292. 5, 6</w:t>
      </w:r>
    </w:p>
    <w:p w14:paraId="19CBB63E" w14:textId="77777777" w:rsidR="006E0DF8" w:rsidRDefault="006968D4">
      <w:pPr>
        <w:spacing w:after="294" w:line="259" w:lineRule="auto"/>
        <w:ind w:left="17" w:right="7" w:firstLine="0"/>
      </w:pPr>
      <w:proofErr w:type="spellStart"/>
      <w:r>
        <w:lastRenderedPageBreak/>
        <w:t>Marcon</w:t>
      </w:r>
      <w:proofErr w:type="spellEnd"/>
      <w:r>
        <w:t xml:space="preserve"> E (2015) Mesures de la biodiversité. Master, Kourou. 8</w:t>
      </w:r>
    </w:p>
    <w:p w14:paraId="371B2092" w14:textId="77777777" w:rsidR="006E0DF8" w:rsidRPr="00F55FF3" w:rsidRDefault="006968D4">
      <w:pPr>
        <w:spacing w:after="181"/>
        <w:ind w:left="257" w:right="7"/>
        <w:rPr>
          <w:lang w:val="en-GB"/>
        </w:rPr>
      </w:pPr>
      <w:r>
        <w:t xml:space="preserve">Martini S, </w:t>
      </w:r>
      <w:proofErr w:type="spellStart"/>
      <w:r>
        <w:t>Larras</w:t>
      </w:r>
      <w:proofErr w:type="spellEnd"/>
      <w:r>
        <w:t xml:space="preserve"> F, </w:t>
      </w:r>
      <w:proofErr w:type="spellStart"/>
      <w:r>
        <w:t>Boyé</w:t>
      </w:r>
      <w:proofErr w:type="spellEnd"/>
      <w:r>
        <w:t xml:space="preserve"> A, </w:t>
      </w:r>
      <w:r>
        <w:rPr>
          <w:i/>
        </w:rPr>
        <w:t xml:space="preserve">et al. </w:t>
      </w:r>
      <w:r w:rsidRPr="00F55FF3">
        <w:rPr>
          <w:lang w:val="en-GB"/>
        </w:rPr>
        <w:t xml:space="preserve">(2020) Functional trait-based approaches as a common framework for aquatic ecologists. </w:t>
      </w:r>
      <w:r w:rsidRPr="00F55FF3">
        <w:rPr>
          <w:i/>
          <w:lang w:val="en-GB"/>
        </w:rPr>
        <w:t>Limnology and Oceanography</w:t>
      </w:r>
      <w:r w:rsidRPr="00F55FF3">
        <w:rPr>
          <w:lang w:val="en-GB"/>
        </w:rPr>
        <w:t>, S. lno.11655. 5, 6, 7, 8, 10</w:t>
      </w:r>
    </w:p>
    <w:p w14:paraId="26BD55C9" w14:textId="77777777" w:rsidR="006E0DF8" w:rsidRDefault="006968D4">
      <w:pPr>
        <w:ind w:left="257" w:right="7"/>
      </w:pPr>
      <w:proofErr w:type="spellStart"/>
      <w:r w:rsidRPr="00F55FF3">
        <w:rPr>
          <w:lang w:val="en-GB"/>
        </w:rPr>
        <w:t>Mcgill</w:t>
      </w:r>
      <w:proofErr w:type="spellEnd"/>
      <w:r w:rsidRPr="00F55FF3">
        <w:rPr>
          <w:lang w:val="en-GB"/>
        </w:rPr>
        <w:t xml:space="preserve"> B, </w:t>
      </w:r>
      <w:proofErr w:type="spellStart"/>
      <w:r w:rsidRPr="00F55FF3">
        <w:rPr>
          <w:lang w:val="en-GB"/>
        </w:rPr>
        <w:t>Enquist</w:t>
      </w:r>
      <w:proofErr w:type="spellEnd"/>
      <w:r w:rsidRPr="00F55FF3">
        <w:rPr>
          <w:lang w:val="en-GB"/>
        </w:rPr>
        <w:t xml:space="preserve"> B, </w:t>
      </w:r>
      <w:proofErr w:type="spellStart"/>
      <w:r w:rsidRPr="00F55FF3">
        <w:rPr>
          <w:lang w:val="en-GB"/>
        </w:rPr>
        <w:t>Weiher</w:t>
      </w:r>
      <w:proofErr w:type="spellEnd"/>
      <w:r w:rsidRPr="00F55FF3">
        <w:rPr>
          <w:lang w:val="en-GB"/>
        </w:rPr>
        <w:t xml:space="preserve"> E, Westoby M (2006) Rebuilding community ecology from functional traits. </w:t>
      </w:r>
      <w:r>
        <w:rPr>
          <w:i/>
        </w:rPr>
        <w:t xml:space="preserve">Trends in </w:t>
      </w:r>
      <w:proofErr w:type="spellStart"/>
      <w:r>
        <w:rPr>
          <w:i/>
        </w:rPr>
        <w:t>Ecology</w:t>
      </w:r>
      <w:proofErr w:type="spellEnd"/>
      <w:r>
        <w:rPr>
          <w:i/>
        </w:rPr>
        <w:t xml:space="preserve"> &amp; </w:t>
      </w:r>
      <w:proofErr w:type="spellStart"/>
      <w:r>
        <w:rPr>
          <w:i/>
        </w:rPr>
        <w:t>Evolution</w:t>
      </w:r>
      <w:proofErr w:type="spellEnd"/>
      <w:r>
        <w:t xml:space="preserve">, </w:t>
      </w:r>
      <w:r>
        <w:rPr>
          <w:b/>
        </w:rPr>
        <w:t>21</w:t>
      </w:r>
      <w:r>
        <w:t>, 178–185. 6, 7, 10</w:t>
      </w:r>
    </w:p>
    <w:p w14:paraId="4890C434" w14:textId="77777777" w:rsidR="006E0DF8" w:rsidRPr="00F55FF3" w:rsidRDefault="006968D4">
      <w:pPr>
        <w:spacing w:after="199" w:line="342" w:lineRule="auto"/>
        <w:ind w:left="266" w:right="0" w:hanging="249"/>
        <w:jc w:val="left"/>
        <w:rPr>
          <w:lang w:val="en-GB"/>
        </w:rPr>
      </w:pPr>
      <w:r>
        <w:t xml:space="preserve">Mejri S (2009) </w:t>
      </w:r>
      <w:r>
        <w:rPr>
          <w:i/>
        </w:rPr>
        <w:t>Caractérisation Fonctionnelle de l’</w:t>
      </w:r>
      <w:proofErr w:type="spellStart"/>
      <w:r>
        <w:rPr>
          <w:i/>
        </w:rPr>
        <w:t>ichtyofaune</w:t>
      </w:r>
      <w:proofErr w:type="spellEnd"/>
      <w:r>
        <w:rPr>
          <w:i/>
        </w:rPr>
        <w:t xml:space="preserve"> d’une Future Aire Marine Protégée, La Baie de </w:t>
      </w:r>
      <w:proofErr w:type="spellStart"/>
      <w:r>
        <w:rPr>
          <w:i/>
        </w:rPr>
        <w:t>Malloula</w:t>
      </w:r>
      <w:proofErr w:type="spellEnd"/>
      <w:r>
        <w:rPr>
          <w:i/>
        </w:rPr>
        <w:t xml:space="preserve"> (</w:t>
      </w:r>
      <w:proofErr w:type="spellStart"/>
      <w:r>
        <w:rPr>
          <w:i/>
        </w:rPr>
        <w:t>Nord Ouest</w:t>
      </w:r>
      <w:proofErr w:type="spellEnd"/>
      <w:r>
        <w:rPr>
          <w:i/>
        </w:rPr>
        <w:t xml:space="preserve"> de La Tunisie)</w:t>
      </w:r>
      <w:r>
        <w:t xml:space="preserve">. </w:t>
      </w:r>
      <w:r w:rsidRPr="00F55FF3">
        <w:rPr>
          <w:lang w:val="en-GB"/>
        </w:rPr>
        <w:t>Dissertation. 5, 7, 8, 9</w:t>
      </w:r>
    </w:p>
    <w:p w14:paraId="74C3E3F7" w14:textId="77777777" w:rsidR="006E0DF8" w:rsidRPr="00F55FF3" w:rsidRDefault="006968D4">
      <w:pPr>
        <w:ind w:left="257" w:right="7"/>
        <w:rPr>
          <w:lang w:val="en-GB"/>
        </w:rPr>
      </w:pPr>
      <w:r w:rsidRPr="00F55FF3">
        <w:rPr>
          <w:lang w:val="en-GB"/>
        </w:rPr>
        <w:t xml:space="preserve">Moon JB, Dewitt TH, </w:t>
      </w:r>
      <w:proofErr w:type="spellStart"/>
      <w:r w:rsidRPr="00F55FF3">
        <w:rPr>
          <w:lang w:val="en-GB"/>
        </w:rPr>
        <w:t>Errend</w:t>
      </w:r>
      <w:proofErr w:type="spellEnd"/>
      <w:r w:rsidRPr="00F55FF3">
        <w:rPr>
          <w:lang w:val="en-GB"/>
        </w:rPr>
        <w:t xml:space="preserve"> MN, </w:t>
      </w:r>
      <w:r w:rsidRPr="00F55FF3">
        <w:rPr>
          <w:i/>
          <w:lang w:val="en-GB"/>
        </w:rPr>
        <w:t xml:space="preserve">et al. </w:t>
      </w:r>
      <w:r w:rsidRPr="00F55FF3">
        <w:rPr>
          <w:lang w:val="en-GB"/>
        </w:rPr>
        <w:t xml:space="preserve">(2017) Model application niche analysis: Assessing the transferability and generalizability of ecological models. </w:t>
      </w:r>
      <w:r w:rsidRPr="00F55FF3">
        <w:rPr>
          <w:i/>
          <w:lang w:val="en-GB"/>
        </w:rPr>
        <w:t>Ecosphere</w:t>
      </w:r>
      <w:r w:rsidRPr="00F55FF3">
        <w:rPr>
          <w:lang w:val="en-GB"/>
        </w:rPr>
        <w:t xml:space="preserve">, </w:t>
      </w:r>
      <w:r w:rsidRPr="00F55FF3">
        <w:rPr>
          <w:b/>
          <w:lang w:val="en-GB"/>
        </w:rPr>
        <w:t>8</w:t>
      </w:r>
      <w:r w:rsidRPr="00F55FF3">
        <w:rPr>
          <w:lang w:val="en-GB"/>
        </w:rPr>
        <w:t>, e01974. 6</w:t>
      </w:r>
    </w:p>
    <w:p w14:paraId="1A0D7C36" w14:textId="77777777" w:rsidR="006E0DF8" w:rsidRPr="00F55FF3" w:rsidRDefault="006968D4">
      <w:pPr>
        <w:ind w:left="257" w:right="7"/>
        <w:rPr>
          <w:lang w:val="en-GB"/>
        </w:rPr>
      </w:pPr>
      <w:proofErr w:type="spellStart"/>
      <w:r w:rsidRPr="00F55FF3">
        <w:rPr>
          <w:lang w:val="en-GB"/>
        </w:rPr>
        <w:t>Morisita</w:t>
      </w:r>
      <w:proofErr w:type="spellEnd"/>
      <w:r w:rsidRPr="00F55FF3">
        <w:rPr>
          <w:lang w:val="en-GB"/>
        </w:rPr>
        <w:t xml:space="preserve"> M (1959) Measuring of the dispersion and analysis of distribution patterns. </w:t>
      </w:r>
      <w:r w:rsidRPr="00F55FF3">
        <w:rPr>
          <w:i/>
          <w:lang w:val="en-GB"/>
        </w:rPr>
        <w:t>Memories of the Faculty of Science, Kyushu University.</w:t>
      </w:r>
      <w:r w:rsidRPr="00F55FF3">
        <w:rPr>
          <w:lang w:val="en-GB"/>
        </w:rPr>
        <w:t xml:space="preserve">, </w:t>
      </w:r>
      <w:r w:rsidRPr="00F55FF3">
        <w:rPr>
          <w:b/>
          <w:lang w:val="en-GB"/>
        </w:rPr>
        <w:t>Series E: Biology</w:t>
      </w:r>
      <w:r w:rsidRPr="00F55FF3">
        <w:rPr>
          <w:lang w:val="en-GB"/>
        </w:rPr>
        <w:t>, 215–235. 5</w:t>
      </w:r>
    </w:p>
    <w:p w14:paraId="1262D24D" w14:textId="77777777" w:rsidR="006E0DF8" w:rsidRPr="00F55FF3" w:rsidRDefault="006968D4">
      <w:pPr>
        <w:spacing w:after="181"/>
        <w:ind w:left="257" w:right="7"/>
        <w:rPr>
          <w:lang w:val="en-GB"/>
        </w:rPr>
      </w:pPr>
      <w:proofErr w:type="spellStart"/>
      <w:r w:rsidRPr="00F55FF3">
        <w:rPr>
          <w:lang w:val="en-GB"/>
        </w:rPr>
        <w:t>Mouillot</w:t>
      </w:r>
      <w:proofErr w:type="spellEnd"/>
      <w:r w:rsidRPr="00F55FF3">
        <w:rPr>
          <w:lang w:val="en-GB"/>
        </w:rPr>
        <w:t xml:space="preserve"> D, Stubbs W, Faure M, </w:t>
      </w:r>
      <w:r w:rsidRPr="00F55FF3">
        <w:rPr>
          <w:i/>
          <w:lang w:val="en-GB"/>
        </w:rPr>
        <w:t xml:space="preserve">et al. </w:t>
      </w:r>
      <w:r w:rsidRPr="00F55FF3">
        <w:rPr>
          <w:lang w:val="en-GB"/>
        </w:rPr>
        <w:t xml:space="preserve">(2005) Niche overlap estimates based on quantitative functional traits: A new family of non-parametric indices. </w:t>
      </w:r>
      <w:proofErr w:type="spellStart"/>
      <w:r w:rsidRPr="00F55FF3">
        <w:rPr>
          <w:i/>
          <w:lang w:val="en-GB"/>
        </w:rPr>
        <w:t>Oecologia</w:t>
      </w:r>
      <w:proofErr w:type="spellEnd"/>
      <w:r w:rsidRPr="00F55FF3">
        <w:rPr>
          <w:lang w:val="en-GB"/>
        </w:rPr>
        <w:t xml:space="preserve">, </w:t>
      </w:r>
      <w:r w:rsidRPr="00F55FF3">
        <w:rPr>
          <w:b/>
          <w:lang w:val="en-GB"/>
        </w:rPr>
        <w:t>145</w:t>
      </w:r>
      <w:r w:rsidRPr="00F55FF3">
        <w:rPr>
          <w:lang w:val="en-GB"/>
        </w:rPr>
        <w:t>, 345–53. 5</w:t>
      </w:r>
    </w:p>
    <w:p w14:paraId="742A8DAA" w14:textId="77777777" w:rsidR="006E0DF8" w:rsidRPr="00F55FF3" w:rsidRDefault="006968D4">
      <w:pPr>
        <w:spacing w:after="184"/>
        <w:ind w:left="257" w:right="7"/>
        <w:rPr>
          <w:lang w:val="en-GB"/>
        </w:rPr>
      </w:pPr>
      <w:proofErr w:type="spellStart"/>
      <w:r w:rsidRPr="00F55FF3">
        <w:rPr>
          <w:lang w:val="en-GB"/>
        </w:rPr>
        <w:t>Nagelkerke</w:t>
      </w:r>
      <w:proofErr w:type="spellEnd"/>
      <w:r w:rsidRPr="00F55FF3">
        <w:rPr>
          <w:lang w:val="en-GB"/>
        </w:rPr>
        <w:t xml:space="preserve"> LAJ, van </w:t>
      </w:r>
      <w:proofErr w:type="spellStart"/>
      <w:r w:rsidRPr="00F55FF3">
        <w:rPr>
          <w:lang w:val="en-GB"/>
        </w:rPr>
        <w:t>Onselen</w:t>
      </w:r>
      <w:proofErr w:type="spellEnd"/>
      <w:r w:rsidRPr="00F55FF3">
        <w:rPr>
          <w:lang w:val="en-GB"/>
        </w:rPr>
        <w:t xml:space="preserve"> E, van Kessel N, Leuven RSEW (2018) Functional feeding traits as predictors of invasive success of alien freshwater fish species using a food-fish model. </w:t>
      </w:r>
      <w:r w:rsidRPr="00F55FF3">
        <w:rPr>
          <w:i/>
          <w:lang w:val="en-GB"/>
        </w:rPr>
        <w:t>PLOS ONE</w:t>
      </w:r>
      <w:r w:rsidRPr="00F55FF3">
        <w:rPr>
          <w:lang w:val="en-GB"/>
        </w:rPr>
        <w:t xml:space="preserve">, </w:t>
      </w:r>
      <w:r w:rsidRPr="00F55FF3">
        <w:rPr>
          <w:b/>
          <w:lang w:val="en-GB"/>
        </w:rPr>
        <w:t>13</w:t>
      </w:r>
      <w:r w:rsidRPr="00F55FF3">
        <w:rPr>
          <w:lang w:val="en-GB"/>
        </w:rPr>
        <w:t>, e0197636. 5, 7, 9</w:t>
      </w:r>
    </w:p>
    <w:p w14:paraId="1F89ADB8" w14:textId="77777777" w:rsidR="006E0DF8" w:rsidRPr="006F3397" w:rsidRDefault="006968D4">
      <w:pPr>
        <w:spacing w:after="182"/>
        <w:ind w:left="257" w:right="7"/>
        <w:rPr>
          <w:lang w:val="en-US"/>
          <w:rPrChange w:id="207" w:author="Jérôme Spitz" w:date="2021-05-04T16:25:00Z">
            <w:rPr/>
          </w:rPrChange>
        </w:rPr>
      </w:pPr>
      <w:r w:rsidRPr="00F55FF3">
        <w:rPr>
          <w:lang w:val="en-GB"/>
        </w:rPr>
        <w:t xml:space="preserve">Norton SF (1995) A functional approach to ecomorphological patterns of feeding in </w:t>
      </w:r>
      <w:proofErr w:type="spellStart"/>
      <w:r w:rsidRPr="00F55FF3">
        <w:rPr>
          <w:lang w:val="en-GB"/>
        </w:rPr>
        <w:t>cottid</w:t>
      </w:r>
      <w:proofErr w:type="spellEnd"/>
      <w:r w:rsidRPr="00F55FF3">
        <w:rPr>
          <w:lang w:val="en-GB"/>
        </w:rPr>
        <w:t xml:space="preserve"> fishes. </w:t>
      </w:r>
      <w:r w:rsidRPr="006F3397">
        <w:rPr>
          <w:i/>
          <w:lang w:val="en-US"/>
          <w:rPrChange w:id="208" w:author="Jérôme Spitz" w:date="2021-05-04T16:25:00Z">
            <w:rPr>
              <w:i/>
            </w:rPr>
          </w:rPrChange>
        </w:rPr>
        <w:t>Environmental Biology of Fishes</w:t>
      </w:r>
      <w:r w:rsidRPr="006F3397">
        <w:rPr>
          <w:lang w:val="en-US"/>
          <w:rPrChange w:id="209" w:author="Jérôme Spitz" w:date="2021-05-04T16:25:00Z">
            <w:rPr/>
          </w:rPrChange>
        </w:rPr>
        <w:t xml:space="preserve">, </w:t>
      </w:r>
      <w:r w:rsidRPr="006F3397">
        <w:rPr>
          <w:b/>
          <w:lang w:val="en-US"/>
          <w:rPrChange w:id="210" w:author="Jérôme Spitz" w:date="2021-05-04T16:25:00Z">
            <w:rPr>
              <w:b/>
            </w:rPr>
          </w:rPrChange>
        </w:rPr>
        <w:t>44</w:t>
      </w:r>
      <w:r w:rsidRPr="006F3397">
        <w:rPr>
          <w:lang w:val="en-US"/>
          <w:rPrChange w:id="211" w:author="Jérôme Spitz" w:date="2021-05-04T16:25:00Z">
            <w:rPr/>
          </w:rPrChange>
        </w:rPr>
        <w:t>, 18. 7, 9</w:t>
      </w:r>
    </w:p>
    <w:p w14:paraId="7FDA222A" w14:textId="77777777" w:rsidR="006E0DF8" w:rsidRPr="00F55FF3" w:rsidRDefault="006968D4">
      <w:pPr>
        <w:ind w:left="257" w:right="7"/>
        <w:rPr>
          <w:lang w:val="en-GB"/>
        </w:rPr>
      </w:pPr>
      <w:r w:rsidRPr="00F55FF3">
        <w:rPr>
          <w:lang w:val="en-GB"/>
        </w:rPr>
        <w:t xml:space="preserve">Olden J, Jackson D (2002) A comparison of statistical approaches for modelling fish species distributions. </w:t>
      </w:r>
      <w:r w:rsidRPr="00F55FF3">
        <w:rPr>
          <w:i/>
          <w:lang w:val="en-GB"/>
        </w:rPr>
        <w:t>Freshwater Biology</w:t>
      </w:r>
      <w:r w:rsidRPr="00F55FF3">
        <w:rPr>
          <w:lang w:val="en-GB"/>
        </w:rPr>
        <w:t xml:space="preserve">, </w:t>
      </w:r>
      <w:r w:rsidRPr="00F55FF3">
        <w:rPr>
          <w:b/>
          <w:lang w:val="en-GB"/>
        </w:rPr>
        <w:t>47</w:t>
      </w:r>
      <w:r w:rsidRPr="00F55FF3">
        <w:rPr>
          <w:lang w:val="en-GB"/>
        </w:rPr>
        <w:t>, 1976–1995. 6</w:t>
      </w:r>
    </w:p>
    <w:p w14:paraId="6E5D998B" w14:textId="77777777" w:rsidR="006E0DF8" w:rsidRPr="00F55FF3" w:rsidRDefault="006968D4">
      <w:pPr>
        <w:spacing w:after="176" w:line="336" w:lineRule="auto"/>
        <w:ind w:left="27" w:right="0" w:hanging="10"/>
        <w:jc w:val="left"/>
        <w:rPr>
          <w:lang w:val="en-GB"/>
        </w:rPr>
      </w:pPr>
      <w:proofErr w:type="spellStart"/>
      <w:r w:rsidRPr="00F55FF3">
        <w:rPr>
          <w:lang w:val="en-GB"/>
        </w:rPr>
        <w:t>OpenTreeOfLife</w:t>
      </w:r>
      <w:proofErr w:type="spellEnd"/>
      <w:r w:rsidRPr="00F55FF3">
        <w:rPr>
          <w:lang w:val="en-GB"/>
        </w:rPr>
        <w:t xml:space="preserve">, </w:t>
      </w:r>
      <w:proofErr w:type="spellStart"/>
      <w:r w:rsidRPr="00F55FF3">
        <w:rPr>
          <w:lang w:val="en-GB"/>
        </w:rPr>
        <w:t>Redelings</w:t>
      </w:r>
      <w:proofErr w:type="spellEnd"/>
      <w:r w:rsidRPr="00F55FF3">
        <w:rPr>
          <w:lang w:val="en-GB"/>
        </w:rPr>
        <w:t xml:space="preserve"> B, Reyes LLS, </w:t>
      </w:r>
      <w:r w:rsidRPr="00F55FF3">
        <w:rPr>
          <w:i/>
          <w:lang w:val="en-GB"/>
        </w:rPr>
        <w:t xml:space="preserve">et al. </w:t>
      </w:r>
      <w:r w:rsidRPr="00F55FF3">
        <w:rPr>
          <w:lang w:val="en-GB"/>
        </w:rPr>
        <w:t xml:space="preserve">(2019) Open tree of life synthetic tree. 11 </w:t>
      </w:r>
      <w:proofErr w:type="spellStart"/>
      <w:r w:rsidRPr="00F55FF3">
        <w:rPr>
          <w:lang w:val="en-GB"/>
        </w:rPr>
        <w:t>Orrell</w:t>
      </w:r>
      <w:proofErr w:type="spellEnd"/>
      <w:r w:rsidRPr="00F55FF3">
        <w:rPr>
          <w:lang w:val="en-GB"/>
        </w:rPr>
        <w:t xml:space="preserve"> T, </w:t>
      </w:r>
      <w:proofErr w:type="spellStart"/>
      <w:r w:rsidRPr="00F55FF3">
        <w:rPr>
          <w:lang w:val="en-GB"/>
        </w:rPr>
        <w:t>Hartel</w:t>
      </w:r>
      <w:proofErr w:type="spellEnd"/>
      <w:r w:rsidRPr="00F55FF3">
        <w:rPr>
          <w:lang w:val="en-GB"/>
        </w:rPr>
        <w:t xml:space="preserve"> K (2016) </w:t>
      </w:r>
      <w:proofErr w:type="spellStart"/>
      <w:r w:rsidRPr="00F55FF3">
        <w:rPr>
          <w:lang w:val="en-GB"/>
        </w:rPr>
        <w:t>Platytroctidae</w:t>
      </w:r>
      <w:proofErr w:type="spellEnd"/>
      <w:r w:rsidRPr="00F55FF3">
        <w:rPr>
          <w:lang w:val="en-GB"/>
        </w:rPr>
        <w:t xml:space="preserve">. In </w:t>
      </w:r>
      <w:proofErr w:type="gramStart"/>
      <w:r w:rsidRPr="00F55FF3">
        <w:rPr>
          <w:i/>
          <w:lang w:val="en-GB"/>
        </w:rPr>
        <w:t>The</w:t>
      </w:r>
      <w:proofErr w:type="gramEnd"/>
      <w:r w:rsidRPr="00F55FF3">
        <w:rPr>
          <w:i/>
          <w:lang w:val="en-GB"/>
        </w:rPr>
        <w:t xml:space="preserve"> Living Marine Resources of the Eastern Central Atlantic</w:t>
      </w:r>
      <w:r w:rsidRPr="00F55FF3">
        <w:rPr>
          <w:lang w:val="en-GB"/>
        </w:rPr>
        <w:t xml:space="preserve">, Bd. 3: Bony </w:t>
      </w:r>
      <w:proofErr w:type="spellStart"/>
      <w:r w:rsidRPr="00F55FF3">
        <w:rPr>
          <w:lang w:val="en-GB"/>
        </w:rPr>
        <w:t>fises</w:t>
      </w:r>
      <w:proofErr w:type="spellEnd"/>
      <w:r w:rsidRPr="00F55FF3">
        <w:rPr>
          <w:lang w:val="en-GB"/>
        </w:rPr>
        <w:t xml:space="preserve"> part 1 (</w:t>
      </w:r>
      <w:proofErr w:type="spellStart"/>
      <w:r w:rsidRPr="00F55FF3">
        <w:rPr>
          <w:lang w:val="en-GB"/>
        </w:rPr>
        <w:t>Elopiformes</w:t>
      </w:r>
      <w:proofErr w:type="spellEnd"/>
      <w:r w:rsidRPr="00F55FF3">
        <w:rPr>
          <w:lang w:val="en-GB"/>
        </w:rPr>
        <w:t xml:space="preserve"> to </w:t>
      </w:r>
      <w:proofErr w:type="spellStart"/>
      <w:r w:rsidRPr="00F55FF3">
        <w:rPr>
          <w:lang w:val="en-GB"/>
        </w:rPr>
        <w:t>Scorpaeniformes</w:t>
      </w:r>
      <w:proofErr w:type="spellEnd"/>
      <w:r w:rsidRPr="00F55FF3">
        <w:rPr>
          <w:lang w:val="en-GB"/>
        </w:rPr>
        <w:t xml:space="preserve"> von </w:t>
      </w:r>
      <w:r w:rsidRPr="00F55FF3">
        <w:rPr>
          <w:i/>
          <w:lang w:val="en-GB"/>
        </w:rPr>
        <w:t>FAO Species Identification Guide For Fishery Purposes</w:t>
      </w:r>
      <w:r w:rsidRPr="00F55FF3">
        <w:rPr>
          <w:lang w:val="en-GB"/>
        </w:rPr>
        <w:t xml:space="preserve">, S. 1771–1782. Rome, carpenter </w:t>
      </w:r>
      <w:proofErr w:type="spellStart"/>
      <w:r w:rsidRPr="00F55FF3">
        <w:rPr>
          <w:lang w:val="en-GB"/>
        </w:rPr>
        <w:t>k.e</w:t>
      </w:r>
      <w:proofErr w:type="spellEnd"/>
      <w:r w:rsidRPr="00F55FF3">
        <w:rPr>
          <w:lang w:val="en-GB"/>
        </w:rPr>
        <w:t xml:space="preserve"> and de </w:t>
      </w:r>
      <w:proofErr w:type="spellStart"/>
      <w:r w:rsidRPr="00F55FF3">
        <w:rPr>
          <w:lang w:val="en-GB"/>
        </w:rPr>
        <w:t>angelis</w:t>
      </w:r>
      <w:proofErr w:type="spellEnd"/>
      <w:r w:rsidRPr="00F55FF3">
        <w:rPr>
          <w:lang w:val="en-GB"/>
        </w:rPr>
        <w:t xml:space="preserve"> n. </w:t>
      </w:r>
      <w:proofErr w:type="spellStart"/>
      <w:proofErr w:type="gramStart"/>
      <w:r w:rsidRPr="00F55FF3">
        <w:rPr>
          <w:lang w:val="en-GB"/>
        </w:rPr>
        <w:t>Aufl</w:t>
      </w:r>
      <w:proofErr w:type="spellEnd"/>
      <w:r w:rsidRPr="00F55FF3">
        <w:rPr>
          <w:lang w:val="en-GB"/>
        </w:rPr>
        <w:t>..</w:t>
      </w:r>
      <w:proofErr w:type="gramEnd"/>
      <w:r w:rsidRPr="00F55FF3">
        <w:rPr>
          <w:lang w:val="en-GB"/>
        </w:rPr>
        <w:t xml:space="preserve"> 10</w:t>
      </w:r>
    </w:p>
    <w:p w14:paraId="17D8661B" w14:textId="77777777" w:rsidR="006E0DF8" w:rsidRPr="00F55FF3" w:rsidRDefault="006968D4">
      <w:pPr>
        <w:ind w:left="257" w:right="7"/>
        <w:rPr>
          <w:lang w:val="en-GB"/>
        </w:rPr>
      </w:pPr>
      <w:r w:rsidRPr="00F55FF3">
        <w:rPr>
          <w:lang w:val="en-GB"/>
        </w:rPr>
        <w:t xml:space="preserve">Pease AA, Taylor JM, </w:t>
      </w:r>
      <w:proofErr w:type="spellStart"/>
      <w:r w:rsidRPr="00F55FF3">
        <w:rPr>
          <w:lang w:val="en-GB"/>
        </w:rPr>
        <w:t>Winemiller</w:t>
      </w:r>
      <w:proofErr w:type="spellEnd"/>
      <w:r w:rsidRPr="00F55FF3">
        <w:rPr>
          <w:lang w:val="en-GB"/>
        </w:rPr>
        <w:t xml:space="preserve"> KO, King RS (2015) Ecoregional, catchment, and reach-scale environmental factors shape functional-trait structure of stream fish assemblages. </w:t>
      </w:r>
      <w:proofErr w:type="spellStart"/>
      <w:r w:rsidRPr="00F55FF3">
        <w:rPr>
          <w:i/>
          <w:lang w:val="en-GB"/>
        </w:rPr>
        <w:t>Hydrobiologia</w:t>
      </w:r>
      <w:proofErr w:type="spellEnd"/>
      <w:r w:rsidRPr="00F55FF3">
        <w:rPr>
          <w:lang w:val="en-GB"/>
        </w:rPr>
        <w:t xml:space="preserve">, </w:t>
      </w:r>
      <w:r w:rsidRPr="00F55FF3">
        <w:rPr>
          <w:b/>
          <w:lang w:val="en-GB"/>
        </w:rPr>
        <w:t>753</w:t>
      </w:r>
      <w:r w:rsidRPr="00F55FF3">
        <w:rPr>
          <w:lang w:val="en-GB"/>
        </w:rPr>
        <w:t>, 265–283. 6</w:t>
      </w:r>
    </w:p>
    <w:p w14:paraId="63D1CFFB" w14:textId="77777777" w:rsidR="006E0DF8" w:rsidRPr="00F55FF3" w:rsidRDefault="006968D4">
      <w:pPr>
        <w:ind w:left="257" w:right="7"/>
        <w:rPr>
          <w:lang w:val="en-GB"/>
        </w:rPr>
      </w:pPr>
      <w:proofErr w:type="spellStart"/>
      <w:r w:rsidRPr="00F55FF3">
        <w:rPr>
          <w:lang w:val="en-GB"/>
        </w:rPr>
        <w:t>Pianka</w:t>
      </w:r>
      <w:proofErr w:type="spellEnd"/>
      <w:r w:rsidRPr="00F55FF3">
        <w:rPr>
          <w:lang w:val="en-GB"/>
        </w:rPr>
        <w:t xml:space="preserve"> ER (1973) The structure of lizard communities. </w:t>
      </w:r>
      <w:r w:rsidRPr="00F55FF3">
        <w:rPr>
          <w:i/>
          <w:lang w:val="en-GB"/>
        </w:rPr>
        <w:t>Annual Review of Ecology and Systematics</w:t>
      </w:r>
      <w:r w:rsidRPr="00F55FF3">
        <w:rPr>
          <w:lang w:val="en-GB"/>
        </w:rPr>
        <w:t xml:space="preserve">, </w:t>
      </w:r>
      <w:r w:rsidRPr="00F55FF3">
        <w:rPr>
          <w:b/>
          <w:lang w:val="en-GB"/>
        </w:rPr>
        <w:t>4</w:t>
      </w:r>
      <w:r w:rsidRPr="00F55FF3">
        <w:rPr>
          <w:lang w:val="en-GB"/>
        </w:rPr>
        <w:t>, 53–74. 5</w:t>
      </w:r>
    </w:p>
    <w:p w14:paraId="0324B68A" w14:textId="77777777" w:rsidR="006E0DF8" w:rsidRPr="00F55FF3" w:rsidRDefault="006968D4">
      <w:pPr>
        <w:ind w:left="257" w:right="7"/>
        <w:rPr>
          <w:lang w:val="en-GB"/>
        </w:rPr>
      </w:pPr>
      <w:proofErr w:type="spellStart"/>
      <w:r w:rsidRPr="00F55FF3">
        <w:rPr>
          <w:lang w:val="en-GB"/>
        </w:rPr>
        <w:lastRenderedPageBreak/>
        <w:t>Piroddi</w:t>
      </w:r>
      <w:proofErr w:type="spellEnd"/>
      <w:r w:rsidRPr="00F55FF3">
        <w:rPr>
          <w:lang w:val="en-GB"/>
        </w:rPr>
        <w:t xml:space="preserve"> C, Teixeira H, </w:t>
      </w:r>
      <w:proofErr w:type="spellStart"/>
      <w:r w:rsidRPr="00F55FF3">
        <w:rPr>
          <w:lang w:val="en-GB"/>
        </w:rPr>
        <w:t>Lynam</w:t>
      </w:r>
      <w:proofErr w:type="spellEnd"/>
      <w:r w:rsidRPr="00F55FF3">
        <w:rPr>
          <w:lang w:val="en-GB"/>
        </w:rPr>
        <w:t xml:space="preserve"> CP, </w:t>
      </w:r>
      <w:r w:rsidRPr="00F55FF3">
        <w:rPr>
          <w:i/>
          <w:lang w:val="en-GB"/>
        </w:rPr>
        <w:t xml:space="preserve">et al. </w:t>
      </w:r>
      <w:r w:rsidRPr="00F55FF3">
        <w:rPr>
          <w:lang w:val="en-GB"/>
        </w:rPr>
        <w:t xml:space="preserve">(2015) Using ecological models to assess ecosystem status in support of the </w:t>
      </w:r>
      <w:proofErr w:type="spellStart"/>
      <w:r w:rsidRPr="00F55FF3">
        <w:rPr>
          <w:lang w:val="en-GB"/>
        </w:rPr>
        <w:t>european</w:t>
      </w:r>
      <w:proofErr w:type="spellEnd"/>
      <w:r w:rsidRPr="00F55FF3">
        <w:rPr>
          <w:lang w:val="en-GB"/>
        </w:rPr>
        <w:t xml:space="preserve"> marine strategy framework directive. </w:t>
      </w:r>
      <w:r w:rsidRPr="00F55FF3">
        <w:rPr>
          <w:i/>
          <w:lang w:val="en-GB"/>
        </w:rPr>
        <w:t>Ecological Indicators</w:t>
      </w:r>
      <w:r w:rsidRPr="00F55FF3">
        <w:rPr>
          <w:lang w:val="en-GB"/>
        </w:rPr>
        <w:t xml:space="preserve">, </w:t>
      </w:r>
      <w:r w:rsidRPr="00F55FF3">
        <w:rPr>
          <w:b/>
          <w:lang w:val="en-GB"/>
        </w:rPr>
        <w:t>58</w:t>
      </w:r>
      <w:r w:rsidRPr="00F55FF3">
        <w:rPr>
          <w:lang w:val="en-GB"/>
        </w:rPr>
        <w:t>, 175–191. 6</w:t>
      </w:r>
    </w:p>
    <w:p w14:paraId="327B8441" w14:textId="77777777" w:rsidR="006E0DF8" w:rsidRPr="00F55FF3" w:rsidRDefault="006968D4">
      <w:pPr>
        <w:ind w:left="257" w:right="7"/>
        <w:rPr>
          <w:lang w:val="en-GB"/>
        </w:rPr>
      </w:pPr>
      <w:r w:rsidRPr="00F55FF3">
        <w:rPr>
          <w:lang w:val="en-GB"/>
        </w:rPr>
        <w:t xml:space="preserve">Pont D, </w:t>
      </w:r>
      <w:proofErr w:type="spellStart"/>
      <w:r w:rsidRPr="00F55FF3">
        <w:rPr>
          <w:lang w:val="en-GB"/>
        </w:rPr>
        <w:t>Hugueny</w:t>
      </w:r>
      <w:proofErr w:type="spellEnd"/>
      <w:r w:rsidRPr="00F55FF3">
        <w:rPr>
          <w:lang w:val="en-GB"/>
        </w:rPr>
        <w:t xml:space="preserve"> B, </w:t>
      </w:r>
      <w:proofErr w:type="spellStart"/>
      <w:r w:rsidRPr="00F55FF3">
        <w:rPr>
          <w:lang w:val="en-GB"/>
        </w:rPr>
        <w:t>Beier</w:t>
      </w:r>
      <w:proofErr w:type="spellEnd"/>
      <w:r w:rsidRPr="00F55FF3">
        <w:rPr>
          <w:lang w:val="en-GB"/>
        </w:rPr>
        <w:t xml:space="preserve"> U, </w:t>
      </w:r>
      <w:r w:rsidRPr="00F55FF3">
        <w:rPr>
          <w:i/>
          <w:lang w:val="en-GB"/>
        </w:rPr>
        <w:t xml:space="preserve">et al. </w:t>
      </w:r>
      <w:r w:rsidRPr="00F55FF3">
        <w:rPr>
          <w:lang w:val="en-GB"/>
        </w:rPr>
        <w:t xml:space="preserve">(2006) Assessing river biotic condition at a continental scale: </w:t>
      </w:r>
      <w:proofErr w:type="spellStart"/>
      <w:r w:rsidRPr="00F55FF3">
        <w:rPr>
          <w:lang w:val="en-GB"/>
        </w:rPr>
        <w:t>Aeuropeanapproachusingfunctionalmetricsandfishassemblages</w:t>
      </w:r>
      <w:proofErr w:type="spellEnd"/>
      <w:r w:rsidRPr="00F55FF3">
        <w:rPr>
          <w:lang w:val="en-GB"/>
        </w:rPr>
        <w:t xml:space="preserve">. </w:t>
      </w:r>
      <w:proofErr w:type="spellStart"/>
      <w:r w:rsidRPr="00F55FF3">
        <w:rPr>
          <w:i/>
          <w:lang w:val="en-GB"/>
        </w:rPr>
        <w:t>JournalofApplied</w:t>
      </w:r>
      <w:proofErr w:type="spellEnd"/>
      <w:r w:rsidRPr="00F55FF3">
        <w:rPr>
          <w:i/>
          <w:lang w:val="en-GB"/>
        </w:rPr>
        <w:t xml:space="preserve"> Ecology</w:t>
      </w:r>
      <w:r w:rsidRPr="00F55FF3">
        <w:rPr>
          <w:lang w:val="en-GB"/>
        </w:rPr>
        <w:t xml:space="preserve">, </w:t>
      </w:r>
      <w:r w:rsidRPr="00F55FF3">
        <w:rPr>
          <w:b/>
          <w:lang w:val="en-GB"/>
        </w:rPr>
        <w:t>43</w:t>
      </w:r>
      <w:r w:rsidRPr="00F55FF3">
        <w:rPr>
          <w:lang w:val="en-GB"/>
        </w:rPr>
        <w:t>, 70–80. 6</w:t>
      </w:r>
    </w:p>
    <w:p w14:paraId="478D8D54" w14:textId="77777777" w:rsidR="006E0DF8" w:rsidRPr="00F55FF3" w:rsidRDefault="006968D4">
      <w:pPr>
        <w:ind w:left="257" w:right="7"/>
        <w:rPr>
          <w:lang w:val="en-GB"/>
        </w:rPr>
      </w:pPr>
      <w:r w:rsidRPr="00F55FF3">
        <w:rPr>
          <w:lang w:val="en-GB"/>
        </w:rPr>
        <w:t xml:space="preserve">Poulsen JY, </w:t>
      </w:r>
      <w:proofErr w:type="spellStart"/>
      <w:r w:rsidRPr="00F55FF3">
        <w:rPr>
          <w:lang w:val="en-GB"/>
        </w:rPr>
        <w:t>Byrkjedal</w:t>
      </w:r>
      <w:proofErr w:type="spellEnd"/>
      <w:r w:rsidRPr="00F55FF3">
        <w:rPr>
          <w:lang w:val="en-GB"/>
        </w:rPr>
        <w:t xml:space="preserve"> I, </w:t>
      </w:r>
      <w:proofErr w:type="spellStart"/>
      <w:r w:rsidRPr="00F55FF3">
        <w:rPr>
          <w:lang w:val="en-GB"/>
        </w:rPr>
        <w:t>Willassen</w:t>
      </w:r>
      <w:proofErr w:type="spellEnd"/>
      <w:r w:rsidRPr="00F55FF3">
        <w:rPr>
          <w:lang w:val="en-GB"/>
        </w:rPr>
        <w:t xml:space="preserve"> E, </w:t>
      </w:r>
      <w:r w:rsidRPr="00F55FF3">
        <w:rPr>
          <w:i/>
          <w:lang w:val="en-GB"/>
        </w:rPr>
        <w:t xml:space="preserve">et al. </w:t>
      </w:r>
      <w:r w:rsidRPr="00F55FF3">
        <w:rPr>
          <w:lang w:val="en-GB"/>
        </w:rPr>
        <w:t xml:space="preserve">(2013) Mitogenomic sequences and evidence from unique gene rearrangements corroborate evolutionary relationships of </w:t>
      </w:r>
      <w:proofErr w:type="spellStart"/>
      <w:r w:rsidRPr="00F55FF3">
        <w:rPr>
          <w:lang w:val="en-GB"/>
        </w:rPr>
        <w:t>myctophiformes</w:t>
      </w:r>
      <w:proofErr w:type="spellEnd"/>
      <w:r w:rsidRPr="00F55FF3">
        <w:rPr>
          <w:lang w:val="en-GB"/>
        </w:rPr>
        <w:t xml:space="preserve"> (</w:t>
      </w:r>
      <w:proofErr w:type="spellStart"/>
      <w:r w:rsidRPr="00F55FF3">
        <w:rPr>
          <w:lang w:val="en-GB"/>
        </w:rPr>
        <w:t>neoteleostei</w:t>
      </w:r>
      <w:proofErr w:type="spellEnd"/>
      <w:r w:rsidRPr="00F55FF3">
        <w:rPr>
          <w:lang w:val="en-GB"/>
        </w:rPr>
        <w:t xml:space="preserve">). </w:t>
      </w:r>
      <w:r w:rsidRPr="00F55FF3">
        <w:rPr>
          <w:i/>
          <w:lang w:val="en-GB"/>
        </w:rPr>
        <w:t>BMC Evolutionary Biology</w:t>
      </w:r>
      <w:r w:rsidRPr="00F55FF3">
        <w:rPr>
          <w:lang w:val="en-GB"/>
        </w:rPr>
        <w:t xml:space="preserve">, </w:t>
      </w:r>
      <w:r w:rsidRPr="00F55FF3">
        <w:rPr>
          <w:b/>
          <w:lang w:val="en-GB"/>
        </w:rPr>
        <w:t>13</w:t>
      </w:r>
      <w:r w:rsidRPr="00F55FF3">
        <w:rPr>
          <w:lang w:val="en-GB"/>
        </w:rPr>
        <w:t>, 111. 10</w:t>
      </w:r>
    </w:p>
    <w:p w14:paraId="1C73A696" w14:textId="77777777" w:rsidR="006E0DF8" w:rsidRPr="00F55FF3" w:rsidRDefault="006968D4">
      <w:pPr>
        <w:spacing w:after="181"/>
        <w:ind w:left="257" w:right="7"/>
        <w:rPr>
          <w:lang w:val="en-GB"/>
        </w:rPr>
      </w:pPr>
      <w:r w:rsidRPr="00F55FF3">
        <w:rPr>
          <w:lang w:val="en-GB"/>
        </w:rPr>
        <w:t xml:space="preserve">R Core Team (2021) </w:t>
      </w:r>
      <w:r w:rsidRPr="00F55FF3">
        <w:rPr>
          <w:i/>
          <w:lang w:val="en-GB"/>
        </w:rPr>
        <w:t>R: A Language and Environment for Statistical Computing</w:t>
      </w:r>
      <w:r w:rsidRPr="00F55FF3">
        <w:rPr>
          <w:lang w:val="en-GB"/>
        </w:rPr>
        <w:t>. R Foundation for Statistical Computing, Vienna, Austria. 11</w:t>
      </w:r>
    </w:p>
    <w:p w14:paraId="1BCA7E85" w14:textId="77777777" w:rsidR="006E0DF8" w:rsidRPr="00F55FF3" w:rsidRDefault="006968D4">
      <w:pPr>
        <w:ind w:left="257" w:right="7"/>
        <w:rPr>
          <w:lang w:val="en-GB"/>
        </w:rPr>
      </w:pPr>
      <w:r w:rsidRPr="00F55FF3">
        <w:rPr>
          <w:lang w:val="en-GB"/>
        </w:rPr>
        <w:t xml:space="preserve">Rocklin D (2004) Taxonomic and functional biodiversity of the fish communities in the grand cul-de-sac </w:t>
      </w:r>
      <w:proofErr w:type="spellStart"/>
      <w:r w:rsidRPr="00F55FF3">
        <w:rPr>
          <w:lang w:val="en-GB"/>
        </w:rPr>
        <w:t>marin</w:t>
      </w:r>
      <w:proofErr w:type="spellEnd"/>
      <w:r w:rsidRPr="00F55FF3">
        <w:rPr>
          <w:lang w:val="en-GB"/>
        </w:rPr>
        <w:t xml:space="preserve"> (</w:t>
      </w:r>
      <w:proofErr w:type="spellStart"/>
      <w:r w:rsidRPr="00F55FF3">
        <w:rPr>
          <w:lang w:val="en-GB"/>
        </w:rPr>
        <w:t>french</w:t>
      </w:r>
      <w:proofErr w:type="spellEnd"/>
      <w:r w:rsidRPr="00F55FF3">
        <w:rPr>
          <w:lang w:val="en-GB"/>
        </w:rPr>
        <w:t xml:space="preserve"> west indies) marine reserve seagrass habitat. 9</w:t>
      </w:r>
    </w:p>
    <w:p w14:paraId="4264665E" w14:textId="77777777" w:rsidR="006E0DF8" w:rsidRPr="00F55FF3" w:rsidRDefault="006968D4">
      <w:pPr>
        <w:spacing w:after="265" w:line="259" w:lineRule="auto"/>
        <w:ind w:left="17" w:right="7" w:firstLine="0"/>
        <w:rPr>
          <w:lang w:val="en-GB"/>
        </w:rPr>
      </w:pPr>
      <w:proofErr w:type="spellStart"/>
      <w:r w:rsidRPr="00F55FF3">
        <w:rPr>
          <w:lang w:val="en-GB"/>
        </w:rPr>
        <w:t>Schoener</w:t>
      </w:r>
      <w:proofErr w:type="spellEnd"/>
      <w:r w:rsidRPr="00F55FF3">
        <w:rPr>
          <w:lang w:val="en-GB"/>
        </w:rPr>
        <w:t xml:space="preserve"> TW (1968) Sizes of feeding territories among birds. </w:t>
      </w:r>
      <w:r w:rsidRPr="00F55FF3">
        <w:rPr>
          <w:i/>
          <w:lang w:val="en-GB"/>
        </w:rPr>
        <w:t>Ecology</w:t>
      </w:r>
      <w:r w:rsidRPr="00F55FF3">
        <w:rPr>
          <w:lang w:val="en-GB"/>
        </w:rPr>
        <w:t xml:space="preserve">, </w:t>
      </w:r>
      <w:r w:rsidRPr="00F55FF3">
        <w:rPr>
          <w:b/>
          <w:lang w:val="en-GB"/>
        </w:rPr>
        <w:t>49</w:t>
      </w:r>
      <w:r w:rsidRPr="00F55FF3">
        <w:rPr>
          <w:lang w:val="en-GB"/>
        </w:rPr>
        <w:t>, 123–141. 5</w:t>
      </w:r>
    </w:p>
    <w:p w14:paraId="20B80AE1" w14:textId="77777777" w:rsidR="006E0DF8" w:rsidRPr="00F55FF3" w:rsidRDefault="006968D4">
      <w:pPr>
        <w:ind w:left="257" w:right="7"/>
        <w:rPr>
          <w:lang w:val="en-GB"/>
        </w:rPr>
      </w:pPr>
      <w:r w:rsidRPr="00F55FF3">
        <w:rPr>
          <w:lang w:val="en-GB"/>
        </w:rPr>
        <w:t xml:space="preserve">Sibbing FA, </w:t>
      </w:r>
      <w:proofErr w:type="spellStart"/>
      <w:r w:rsidRPr="00F55FF3">
        <w:rPr>
          <w:lang w:val="en-GB"/>
        </w:rPr>
        <w:t>Nagelkerke</w:t>
      </w:r>
      <w:proofErr w:type="spellEnd"/>
      <w:r w:rsidRPr="00F55FF3">
        <w:rPr>
          <w:lang w:val="en-GB"/>
        </w:rPr>
        <w:t xml:space="preserve"> LA (2000) Resource </w:t>
      </w:r>
      <w:proofErr w:type="spellStart"/>
      <w:r w:rsidRPr="00F55FF3">
        <w:rPr>
          <w:lang w:val="en-GB"/>
        </w:rPr>
        <w:t>partioning</w:t>
      </w:r>
      <w:proofErr w:type="spellEnd"/>
      <w:r w:rsidRPr="00F55FF3">
        <w:rPr>
          <w:lang w:val="en-GB"/>
        </w:rPr>
        <w:t xml:space="preserve"> by lake tana barbs predicted from fish morphometrics and prey characteristics. </w:t>
      </w:r>
      <w:r w:rsidRPr="00F55FF3">
        <w:rPr>
          <w:i/>
          <w:lang w:val="en-GB"/>
        </w:rPr>
        <w:t>Reviews in Fish Biology and Fisheries</w:t>
      </w:r>
      <w:r w:rsidRPr="00F55FF3">
        <w:rPr>
          <w:lang w:val="en-GB"/>
        </w:rPr>
        <w:t xml:space="preserve">, </w:t>
      </w:r>
      <w:r w:rsidRPr="00F55FF3">
        <w:rPr>
          <w:b/>
          <w:lang w:val="en-GB"/>
        </w:rPr>
        <w:t>10</w:t>
      </w:r>
      <w:r w:rsidRPr="00F55FF3">
        <w:rPr>
          <w:lang w:val="en-GB"/>
        </w:rPr>
        <w:t>, 393–437. 7, 8, 12, 15</w:t>
      </w:r>
    </w:p>
    <w:p w14:paraId="4F860E56" w14:textId="77777777" w:rsidR="006E0DF8" w:rsidRPr="00F55FF3" w:rsidRDefault="006968D4">
      <w:pPr>
        <w:ind w:left="257" w:right="7"/>
        <w:rPr>
          <w:lang w:val="en-GB"/>
        </w:rPr>
      </w:pPr>
      <w:r w:rsidRPr="00F55FF3">
        <w:rPr>
          <w:lang w:val="en-GB"/>
        </w:rPr>
        <w:t xml:space="preserve">Sutherland WJ, </w:t>
      </w:r>
      <w:proofErr w:type="spellStart"/>
      <w:r w:rsidRPr="00F55FF3">
        <w:rPr>
          <w:lang w:val="en-GB"/>
        </w:rPr>
        <w:t>Freckleton</w:t>
      </w:r>
      <w:proofErr w:type="spellEnd"/>
      <w:r w:rsidRPr="00F55FF3">
        <w:rPr>
          <w:lang w:val="en-GB"/>
        </w:rPr>
        <w:t xml:space="preserve"> RP, </w:t>
      </w:r>
      <w:proofErr w:type="spellStart"/>
      <w:r w:rsidRPr="00F55FF3">
        <w:rPr>
          <w:lang w:val="en-GB"/>
        </w:rPr>
        <w:t>Godfray</w:t>
      </w:r>
      <w:proofErr w:type="spellEnd"/>
      <w:r w:rsidRPr="00F55FF3">
        <w:rPr>
          <w:lang w:val="en-GB"/>
        </w:rPr>
        <w:t xml:space="preserve"> HCJ, </w:t>
      </w:r>
      <w:r w:rsidRPr="00F55FF3">
        <w:rPr>
          <w:i/>
          <w:lang w:val="en-GB"/>
        </w:rPr>
        <w:t xml:space="preserve">et al. </w:t>
      </w:r>
      <w:r w:rsidRPr="00F55FF3">
        <w:rPr>
          <w:lang w:val="en-GB"/>
        </w:rPr>
        <w:t xml:space="preserve">(2013) Identification of 100 fundamental ecological questions. </w:t>
      </w:r>
      <w:r w:rsidRPr="00F55FF3">
        <w:rPr>
          <w:i/>
          <w:lang w:val="en-GB"/>
        </w:rPr>
        <w:t>Journal of Ecology</w:t>
      </w:r>
      <w:r w:rsidRPr="00F55FF3">
        <w:rPr>
          <w:lang w:val="en-GB"/>
        </w:rPr>
        <w:t xml:space="preserve">, </w:t>
      </w:r>
      <w:r w:rsidRPr="00F55FF3">
        <w:rPr>
          <w:b/>
          <w:lang w:val="en-GB"/>
        </w:rPr>
        <w:t>101</w:t>
      </w:r>
      <w:r w:rsidRPr="00F55FF3">
        <w:rPr>
          <w:lang w:val="en-GB"/>
        </w:rPr>
        <w:t>, 58–67. 4</w:t>
      </w:r>
    </w:p>
    <w:p w14:paraId="64E0E6B6" w14:textId="77777777" w:rsidR="006E0DF8" w:rsidRPr="00F55FF3" w:rsidRDefault="006968D4">
      <w:pPr>
        <w:ind w:left="257" w:right="7"/>
        <w:rPr>
          <w:lang w:val="en-GB"/>
        </w:rPr>
      </w:pPr>
      <w:proofErr w:type="spellStart"/>
      <w:r w:rsidRPr="00F55FF3">
        <w:rPr>
          <w:lang w:val="en-GB"/>
        </w:rPr>
        <w:t>Violle</w:t>
      </w:r>
      <w:proofErr w:type="spellEnd"/>
      <w:r w:rsidRPr="00F55FF3">
        <w:rPr>
          <w:lang w:val="en-GB"/>
        </w:rPr>
        <w:t xml:space="preserve"> C, </w:t>
      </w:r>
      <w:proofErr w:type="spellStart"/>
      <w:r w:rsidRPr="00F55FF3">
        <w:rPr>
          <w:lang w:val="en-GB"/>
        </w:rPr>
        <w:t>Navas</w:t>
      </w:r>
      <w:proofErr w:type="spellEnd"/>
      <w:r w:rsidRPr="00F55FF3">
        <w:rPr>
          <w:lang w:val="en-GB"/>
        </w:rPr>
        <w:t xml:space="preserve"> ML, Vile D, </w:t>
      </w:r>
      <w:r w:rsidRPr="00F55FF3">
        <w:rPr>
          <w:i/>
          <w:lang w:val="en-GB"/>
        </w:rPr>
        <w:t xml:space="preserve">et al. </w:t>
      </w:r>
      <w:r w:rsidRPr="00F55FF3">
        <w:rPr>
          <w:lang w:val="en-GB"/>
        </w:rPr>
        <w:t xml:space="preserve">(2007) Let the concept of trait be functional! </w:t>
      </w:r>
      <w:r w:rsidRPr="00F55FF3">
        <w:rPr>
          <w:i/>
          <w:lang w:val="en-GB"/>
        </w:rPr>
        <w:t>Oikos</w:t>
      </w:r>
      <w:r w:rsidRPr="00F55FF3">
        <w:rPr>
          <w:lang w:val="en-GB"/>
        </w:rPr>
        <w:t xml:space="preserve">, </w:t>
      </w:r>
      <w:r w:rsidRPr="00F55FF3">
        <w:rPr>
          <w:b/>
          <w:lang w:val="en-GB"/>
        </w:rPr>
        <w:t>116</w:t>
      </w:r>
      <w:r w:rsidRPr="00F55FF3">
        <w:rPr>
          <w:lang w:val="en-GB"/>
        </w:rPr>
        <w:t>, 882–892. 6, 7</w:t>
      </w:r>
    </w:p>
    <w:p w14:paraId="22FFBC6B" w14:textId="77777777" w:rsidR="006E0DF8" w:rsidRPr="00F55FF3" w:rsidRDefault="006968D4">
      <w:pPr>
        <w:spacing w:after="176" w:line="336" w:lineRule="auto"/>
        <w:ind w:left="27" w:right="0" w:hanging="10"/>
        <w:jc w:val="left"/>
        <w:rPr>
          <w:lang w:val="en-GB"/>
        </w:rPr>
      </w:pPr>
      <w:r w:rsidRPr="00F55FF3">
        <w:rPr>
          <w:lang w:val="en-GB"/>
        </w:rPr>
        <w:t xml:space="preserve">Webb PW (1984) Form and function in fish swimming. </w:t>
      </w:r>
      <w:r w:rsidRPr="00F55FF3">
        <w:rPr>
          <w:i/>
          <w:lang w:val="en-GB"/>
        </w:rPr>
        <w:t>Scientific American</w:t>
      </w:r>
      <w:r w:rsidRPr="00F55FF3">
        <w:rPr>
          <w:lang w:val="en-GB"/>
        </w:rPr>
        <w:t xml:space="preserve">, S. 17. 7, 12 Wilson EO, Peter FM, National Academy of Sciences (US), Smithsonian Institution (1988) </w:t>
      </w:r>
      <w:r w:rsidRPr="00F55FF3">
        <w:rPr>
          <w:i/>
          <w:lang w:val="en-GB"/>
        </w:rPr>
        <w:t>Biodiversity</w:t>
      </w:r>
      <w:r w:rsidRPr="00F55FF3">
        <w:rPr>
          <w:lang w:val="en-GB"/>
        </w:rPr>
        <w:t>. 8</w:t>
      </w:r>
    </w:p>
    <w:p w14:paraId="47EC28B7" w14:textId="77777777" w:rsidR="006E0DF8" w:rsidRDefault="006968D4">
      <w:pPr>
        <w:spacing w:after="6"/>
        <w:ind w:left="257" w:right="7"/>
      </w:pPr>
      <w:proofErr w:type="spellStart"/>
      <w:r w:rsidRPr="00F55FF3">
        <w:rPr>
          <w:lang w:val="en-GB"/>
        </w:rPr>
        <w:t>Winemiller</w:t>
      </w:r>
      <w:proofErr w:type="spellEnd"/>
      <w:r w:rsidRPr="00F55FF3">
        <w:rPr>
          <w:lang w:val="en-GB"/>
        </w:rPr>
        <w:t xml:space="preserve"> KO (1991) Ecomorphological diversification in lowland freshwater fish assemblages from five biotic regions. </w:t>
      </w:r>
      <w:proofErr w:type="spellStart"/>
      <w:r>
        <w:rPr>
          <w:i/>
        </w:rPr>
        <w:t>Ecological</w:t>
      </w:r>
      <w:proofErr w:type="spellEnd"/>
      <w:r>
        <w:rPr>
          <w:i/>
        </w:rPr>
        <w:t xml:space="preserve"> </w:t>
      </w:r>
      <w:proofErr w:type="spellStart"/>
      <w:r>
        <w:rPr>
          <w:i/>
        </w:rPr>
        <w:t>Monographs</w:t>
      </w:r>
      <w:proofErr w:type="spellEnd"/>
      <w:r>
        <w:t xml:space="preserve">, </w:t>
      </w:r>
      <w:r>
        <w:rPr>
          <w:b/>
        </w:rPr>
        <w:t>61</w:t>
      </w:r>
      <w:r>
        <w:t>, 343–365. 7, 12</w:t>
      </w:r>
    </w:p>
    <w:sectPr w:rsidR="006E0DF8">
      <w:footerReference w:type="even" r:id="rId16"/>
      <w:footerReference w:type="default" r:id="rId17"/>
      <w:footerReference w:type="first" r:id="rId18"/>
      <w:pgSz w:w="11906" w:h="16838"/>
      <w:pgMar w:top="1377" w:right="1374" w:bottom="1366" w:left="1386" w:header="720" w:footer="76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érôme Spitz" w:date="2021-05-04T16:25:00Z" w:initials="JS">
    <w:p w14:paraId="7EC50C44" w14:textId="1DEB4AF9" w:rsidR="006F3397" w:rsidRDefault="006F3397">
      <w:pPr>
        <w:pStyle w:val="Commentaire"/>
      </w:pPr>
      <w:r>
        <w:rPr>
          <w:rStyle w:val="Marquedecommentaire"/>
        </w:rPr>
        <w:annotationRef/>
      </w:r>
      <w:r>
        <w:t xml:space="preserve">Section un peu courte et qui par de loin. Je fusionnerai 1. Et 2. Et raccourcirais la partie sur l’écologie générale pour attaquer plus rapidement sur la </w:t>
      </w:r>
      <w:proofErr w:type="spellStart"/>
      <w:r>
        <w:t>coexistance</w:t>
      </w:r>
      <w:proofErr w:type="spellEnd"/>
      <w:r>
        <w:t xml:space="preserve"> des espèces</w:t>
      </w:r>
    </w:p>
  </w:comment>
  <w:comment w:id="1" w:author="Jérôme Spitz" w:date="2021-05-04T16:26:00Z" w:initials="JS">
    <w:p w14:paraId="476BEDAE" w14:textId="128A059A" w:rsidR="006F3397" w:rsidRDefault="006F3397">
      <w:pPr>
        <w:pStyle w:val="Commentaire"/>
      </w:pPr>
      <w:r>
        <w:rPr>
          <w:rStyle w:val="Marquedecommentaire"/>
        </w:rPr>
        <w:annotationRef/>
      </w:r>
    </w:p>
  </w:comment>
  <w:comment w:id="2" w:author="Jérôme Spitz" w:date="2021-05-04T16:27:00Z" w:initials="JS">
    <w:p w14:paraId="0C86A0A4" w14:textId="4852B832" w:rsidR="006F3397" w:rsidRDefault="006F3397">
      <w:pPr>
        <w:pStyle w:val="Commentaire"/>
      </w:pPr>
      <w:r>
        <w:rPr>
          <w:rStyle w:val="Marquedecommentaire"/>
        </w:rPr>
        <w:annotationRef/>
      </w:r>
      <w:r>
        <w:t>Verbiage (la première phrase supprimée)</w:t>
      </w:r>
    </w:p>
  </w:comment>
  <w:comment w:id="25" w:author="Jérôme Spitz" w:date="2021-05-04T16:43:00Z" w:initials="JS">
    <w:p w14:paraId="382F52F9" w14:textId="4A787795" w:rsidR="000F17CD" w:rsidRDefault="000F17CD">
      <w:pPr>
        <w:pStyle w:val="Commentaire"/>
      </w:pPr>
      <w:r>
        <w:rPr>
          <w:rStyle w:val="Marquedecommentaire"/>
        </w:rPr>
        <w:annotationRef/>
      </w:r>
      <w:r>
        <w:t>« It » réfère alors au concept dans ta construction ?</w:t>
      </w:r>
    </w:p>
  </w:comment>
  <w:comment w:id="32" w:author="Jérôme Spitz" w:date="2021-05-04T16:48:00Z" w:initials="JS">
    <w:p w14:paraId="46A88DEE" w14:textId="5958EC0E" w:rsidR="000F17CD" w:rsidRDefault="000F17CD">
      <w:pPr>
        <w:pStyle w:val="Commentaire"/>
      </w:pPr>
      <w:r>
        <w:rPr>
          <w:rStyle w:val="Marquedecommentaire"/>
        </w:rPr>
        <w:annotationRef/>
      </w:r>
      <w:r>
        <w:t>Ou car le milieu n’est pas limitant, plus vaste que ce que l’espèce peut occuper</w:t>
      </w:r>
    </w:p>
  </w:comment>
  <w:comment w:id="41" w:author="Jérôme Spitz" w:date="2021-05-04T16:58:00Z" w:initials="JS">
    <w:p w14:paraId="59847B0E" w14:textId="4DABD562" w:rsidR="00CD7163" w:rsidRDefault="00CD7163">
      <w:pPr>
        <w:pStyle w:val="Commentaire"/>
      </w:pPr>
      <w:r>
        <w:rPr>
          <w:rStyle w:val="Marquedecommentaire"/>
        </w:rPr>
        <w:annotationRef/>
      </w:r>
      <w:r>
        <w:t xml:space="preserve">Je </w:t>
      </w:r>
      <w:proofErr w:type="spellStart"/>
      <w:r>
        <w:t>ponderais</w:t>
      </w:r>
      <w:proofErr w:type="spellEnd"/>
      <w:r>
        <w:t xml:space="preserve"> un peu car il peut </w:t>
      </w:r>
      <w:proofErr w:type="spellStart"/>
      <w:r>
        <w:t>qd</w:t>
      </w:r>
      <w:proofErr w:type="spellEnd"/>
      <w:r>
        <w:t xml:space="preserve"> même avoir des comportements compétitifs à fine échelle. Deux prédateurs qui tombent sur la même proie au même moment</w:t>
      </w:r>
    </w:p>
  </w:comment>
  <w:comment w:id="49" w:author="Jérôme Spitz" w:date="2021-05-04T17:27:00Z" w:initials="JS">
    <w:p w14:paraId="0DFAFA8A" w14:textId="62482213" w:rsidR="00193DEF" w:rsidRDefault="00193DEF">
      <w:pPr>
        <w:pStyle w:val="Commentaire"/>
      </w:pPr>
      <w:r>
        <w:rPr>
          <w:rStyle w:val="Marquedecommentaire"/>
        </w:rPr>
        <w:annotationRef/>
      </w:r>
      <w:r>
        <w:t xml:space="preserve">Cette section devrait être sur comment on mesure une niche et le chevauchement entre niches. Et </w:t>
      </w:r>
      <w:proofErr w:type="spellStart"/>
      <w:r>
        <w:t>peut être</w:t>
      </w:r>
      <w:proofErr w:type="spellEnd"/>
      <w:r>
        <w:t xml:space="preserve"> sur la difficulté de mesurer </w:t>
      </w:r>
      <w:proofErr w:type="gramStart"/>
      <w:r>
        <w:t>des niche</w:t>
      </w:r>
      <w:proofErr w:type="gramEnd"/>
      <w:r>
        <w:t xml:space="preserve"> en n dimensions</w:t>
      </w:r>
    </w:p>
  </w:comment>
  <w:comment w:id="54" w:author="Jérôme Spitz" w:date="2021-05-04T17:26:00Z" w:initials="JS">
    <w:p w14:paraId="601BDDD2" w14:textId="245FE5AE" w:rsidR="00CA3E22" w:rsidRDefault="00CA3E22">
      <w:pPr>
        <w:pStyle w:val="Commentaire"/>
      </w:pPr>
      <w:r>
        <w:rPr>
          <w:rStyle w:val="Marquedecommentaire"/>
        </w:rPr>
        <w:annotationRef/>
      </w:r>
      <w:r>
        <w:t>Je trouve cette section hors-sujet car ne traite pas de la</w:t>
      </w:r>
      <w:r w:rsidR="00193DEF">
        <w:t xml:space="preserve"> </w:t>
      </w:r>
      <w:proofErr w:type="spellStart"/>
      <w:r w:rsidR="00193DEF">
        <w:t>défin</w:t>
      </w:r>
      <w:proofErr w:type="spellEnd"/>
      <w:r w:rsidR="00193DEF">
        <w:t xml:space="preserve"> </w:t>
      </w:r>
      <w:proofErr w:type="spellStart"/>
      <w:r w:rsidR="00193DEF">
        <w:t>ition</w:t>
      </w:r>
      <w:proofErr w:type="spellEnd"/>
      <w:r w:rsidR="00193DEF">
        <w:t xml:space="preserve"> des niches et de la mesure de leur chevauchement</w:t>
      </w:r>
    </w:p>
  </w:comment>
  <w:comment w:id="59" w:author="Jérôme Spitz" w:date="2021-05-04T17:34:00Z" w:initials="JS">
    <w:p w14:paraId="367D050D" w14:textId="7E91D20B" w:rsidR="00193DEF" w:rsidRDefault="00193DEF">
      <w:pPr>
        <w:pStyle w:val="Commentaire"/>
      </w:pPr>
      <w:r>
        <w:rPr>
          <w:rStyle w:val="Marquedecommentaire"/>
        </w:rPr>
        <w:annotationRef/>
      </w:r>
      <w:r>
        <w:t>L’enjeu est aussi (surtout) de dépasser le carcan imposé par la taxonomie</w:t>
      </w:r>
      <w:r w:rsidR="00B715C8">
        <w:t>. La compréhension des communautés ne devrait pas être défini par des noms d’espèces par les caractéristiques des individus</w:t>
      </w:r>
    </w:p>
  </w:comment>
  <w:comment w:id="95" w:author="Jérôme Spitz" w:date="2021-05-10T09:22:00Z" w:initials="JS">
    <w:p w14:paraId="6863607C" w14:textId="69F37538" w:rsidR="007174AE" w:rsidRDefault="007174AE">
      <w:pPr>
        <w:pStyle w:val="Commentaire"/>
      </w:pPr>
      <w:r>
        <w:rPr>
          <w:rStyle w:val="Marquedecommentaire"/>
        </w:rPr>
        <w:annotationRef/>
      </w:r>
      <w:r>
        <w:t xml:space="preserve">Ça casse un peu les approches fonctionnelles et le </w:t>
      </w:r>
      <w:proofErr w:type="spellStart"/>
      <w:r>
        <w:t xml:space="preserve">travail </w:t>
      </w:r>
      <w:proofErr w:type="spellEnd"/>
      <w:r>
        <w:t xml:space="preserve">qui va suivre. Je </w:t>
      </w:r>
      <w:proofErr w:type="spellStart"/>
      <w:r>
        <w:t>modeulerais</w:t>
      </w:r>
      <w:proofErr w:type="spellEnd"/>
      <w:r>
        <w:t xml:space="preserve"> un petit peu, pour mettre en avant qu’il faut aussi combiner les méthodes (pas les opposés) que le choix des traits peut être crucial et aussi la compréhension des traits des proies pas uniquement les prédateurs pour expliquer les relations fonctionnelles proies-</w:t>
      </w:r>
      <w:proofErr w:type="spellStart"/>
      <w:r>
        <w:t>predateurs</w:t>
      </w:r>
      <w:proofErr w:type="spellEnd"/>
      <w:r>
        <w:t xml:space="preserve"> (Spitz, 2014, JAE). Et rien n’exclue la coévolution…</w:t>
      </w:r>
    </w:p>
  </w:comment>
  <w:comment w:id="100" w:author="Jérôme Spitz" w:date="2021-05-10T09:26:00Z" w:initials="JS">
    <w:p w14:paraId="79D93686" w14:textId="3253A49D" w:rsidR="007174AE" w:rsidRDefault="007174AE">
      <w:pPr>
        <w:pStyle w:val="Commentaire"/>
      </w:pPr>
      <w:r>
        <w:rPr>
          <w:rStyle w:val="Marquedecommentaire"/>
        </w:rPr>
        <w:annotationRef/>
      </w:r>
      <w:r>
        <w:t xml:space="preserve">Je ne comprends pas bien ce que tu mets derrière </w:t>
      </w:r>
      <w:proofErr w:type="spellStart"/>
      <w:r>
        <w:t>flexibility</w:t>
      </w:r>
      <w:proofErr w:type="spellEnd"/>
      <w:r>
        <w:t xml:space="preserve">. Un trait n’est pas flexible, mais variable car c’est </w:t>
      </w:r>
      <w:proofErr w:type="spellStart"/>
      <w:r>
        <w:t>unue</w:t>
      </w:r>
      <w:proofErr w:type="spellEnd"/>
      <w:r>
        <w:t xml:space="preserve"> mesure, un comportement peut être flexible</w:t>
      </w:r>
    </w:p>
  </w:comment>
  <w:comment w:id="110" w:author="Jérôme Spitz" w:date="2021-05-10T09:28:00Z" w:initials="JS">
    <w:p w14:paraId="5234B4C7" w14:textId="50BD22A4" w:rsidR="007174AE" w:rsidRDefault="007174AE">
      <w:pPr>
        <w:pStyle w:val="Commentaire"/>
      </w:pPr>
      <w:r>
        <w:rPr>
          <w:rStyle w:val="Marquedecommentaire"/>
        </w:rPr>
        <w:annotationRef/>
      </w:r>
      <w:r>
        <w:t>Oui, très bien</w:t>
      </w:r>
    </w:p>
  </w:comment>
  <w:comment w:id="116" w:author="Jérôme Spitz" w:date="2021-05-10T09:31:00Z" w:initials="JS">
    <w:p w14:paraId="19932D62" w14:textId="513D7535" w:rsidR="007174AE" w:rsidRDefault="007174AE">
      <w:pPr>
        <w:pStyle w:val="Commentaire"/>
      </w:pPr>
      <w:r>
        <w:rPr>
          <w:rStyle w:val="Marquedecommentaire"/>
        </w:rPr>
        <w:annotationRef/>
      </w:r>
      <w:r>
        <w:t>Je suis d’accord mais ça pourrait sembler en contradiction avec ce que tu as dit plus haut (</w:t>
      </w:r>
      <w:proofErr w:type="spellStart"/>
      <w:r>
        <w:t>cf</w:t>
      </w:r>
      <w:proofErr w:type="spellEnd"/>
      <w:r>
        <w:t xml:space="preserve"> mon commentaire pour moduler un paragraphe précédent)</w:t>
      </w:r>
    </w:p>
  </w:comment>
  <w:comment w:id="162" w:author="Jérôme Spitz" w:date="2021-05-10T10:30:00Z" w:initials="JS">
    <w:p w14:paraId="073D95B4" w14:textId="4FA13A65" w:rsidR="00CC5000" w:rsidRDefault="00CC5000">
      <w:pPr>
        <w:pStyle w:val="Commentaire"/>
      </w:pPr>
      <w:r>
        <w:rPr>
          <w:rStyle w:val="Marquedecommentaire"/>
        </w:rPr>
        <w:annotationRef/>
      </w:r>
      <w:r>
        <w:t xml:space="preserve">Ajouter </w:t>
      </w:r>
      <w:proofErr w:type="spellStart"/>
      <w:r>
        <w:t>Serrivomer</w:t>
      </w:r>
      <w:proofErr w:type="spellEnd"/>
      <w:r>
        <w:t xml:space="preserve"> et </w:t>
      </w:r>
      <w:proofErr w:type="spellStart"/>
      <w:r>
        <w:t>Stomias</w:t>
      </w:r>
      <w:proofErr w:type="spellEnd"/>
    </w:p>
  </w:comment>
  <w:comment w:id="176" w:author="Jérôme Spitz" w:date="2021-05-10T10:33:00Z" w:initials="JS">
    <w:p w14:paraId="318BC35D" w14:textId="4E6196B3" w:rsidR="00CC5000" w:rsidRDefault="00CC5000">
      <w:pPr>
        <w:pStyle w:val="Commentaire"/>
      </w:pPr>
      <w:r>
        <w:rPr>
          <w:rStyle w:val="Marquedecommentaire"/>
        </w:rPr>
        <w:annotationRef/>
      </w:r>
      <w:r>
        <w:t>Pas vraiment sûr de l’utilité de l’abondance. Par contre pour les correcteurs tu peux montrer ce qui a été acquis par lors des TP et par toi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C50C44" w15:done="0"/>
  <w15:commentEx w15:paraId="476BEDAE" w15:done="0"/>
  <w15:commentEx w15:paraId="0C86A0A4" w15:done="0"/>
  <w15:commentEx w15:paraId="382F52F9" w15:done="0"/>
  <w15:commentEx w15:paraId="46A88DEE" w15:done="0"/>
  <w15:commentEx w15:paraId="59847B0E" w15:done="0"/>
  <w15:commentEx w15:paraId="0DFAFA8A" w15:done="0"/>
  <w15:commentEx w15:paraId="601BDDD2" w15:done="0"/>
  <w15:commentEx w15:paraId="367D050D" w15:done="0"/>
  <w15:commentEx w15:paraId="6863607C" w15:done="0"/>
  <w15:commentEx w15:paraId="79D93686" w15:done="0"/>
  <w15:commentEx w15:paraId="5234B4C7" w15:done="0"/>
  <w15:commentEx w15:paraId="19932D62" w15:done="0"/>
  <w15:commentEx w15:paraId="073D95B4" w15:done="0"/>
  <w15:commentEx w15:paraId="318BC3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F3E4" w16cex:dateUtc="2021-05-04T14:25:00Z"/>
  <w16cex:commentExtensible w16cex:durableId="243BF451" w16cex:dateUtc="2021-05-04T14:26:00Z"/>
  <w16cex:commentExtensible w16cex:durableId="243BF45E" w16cex:dateUtc="2021-05-04T14:27:00Z"/>
  <w16cex:commentExtensible w16cex:durableId="243BF838" w16cex:dateUtc="2021-05-04T14:43:00Z"/>
  <w16cex:commentExtensible w16cex:durableId="243BF949" w16cex:dateUtc="2021-05-04T14:48:00Z"/>
  <w16cex:commentExtensible w16cex:durableId="243BFB9A" w16cex:dateUtc="2021-05-04T14:58:00Z"/>
  <w16cex:commentExtensible w16cex:durableId="243C0290" w16cex:dateUtc="2021-05-04T15:27:00Z"/>
  <w16cex:commentExtensible w16cex:durableId="243C0243" w16cex:dateUtc="2021-05-04T15:26:00Z"/>
  <w16cex:commentExtensible w16cex:durableId="243C0409" w16cex:dateUtc="2021-05-04T15:34:00Z"/>
  <w16cex:commentExtensible w16cex:durableId="244379F0" w16cex:dateUtc="2021-05-10T07:22:00Z"/>
  <w16cex:commentExtensible w16cex:durableId="24437AC5" w16cex:dateUtc="2021-05-10T07:26:00Z"/>
  <w16cex:commentExtensible w16cex:durableId="24437B23" w16cex:dateUtc="2021-05-10T07:28:00Z"/>
  <w16cex:commentExtensible w16cex:durableId="24437C0D" w16cex:dateUtc="2021-05-10T07:31:00Z"/>
  <w16cex:commentExtensible w16cex:durableId="244389D9" w16cex:dateUtc="2021-05-10T08:30:00Z"/>
  <w16cex:commentExtensible w16cex:durableId="24438A78" w16cex:dateUtc="2021-05-10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C50C44" w16cid:durableId="243BF3E4"/>
  <w16cid:commentId w16cid:paraId="476BEDAE" w16cid:durableId="243BF451"/>
  <w16cid:commentId w16cid:paraId="0C86A0A4" w16cid:durableId="243BF45E"/>
  <w16cid:commentId w16cid:paraId="382F52F9" w16cid:durableId="243BF838"/>
  <w16cid:commentId w16cid:paraId="46A88DEE" w16cid:durableId="243BF949"/>
  <w16cid:commentId w16cid:paraId="59847B0E" w16cid:durableId="243BFB9A"/>
  <w16cid:commentId w16cid:paraId="0DFAFA8A" w16cid:durableId="243C0290"/>
  <w16cid:commentId w16cid:paraId="601BDDD2" w16cid:durableId="243C0243"/>
  <w16cid:commentId w16cid:paraId="367D050D" w16cid:durableId="243C0409"/>
  <w16cid:commentId w16cid:paraId="6863607C" w16cid:durableId="244379F0"/>
  <w16cid:commentId w16cid:paraId="79D93686" w16cid:durableId="24437AC5"/>
  <w16cid:commentId w16cid:paraId="5234B4C7" w16cid:durableId="24437B23"/>
  <w16cid:commentId w16cid:paraId="19932D62" w16cid:durableId="24437C0D"/>
  <w16cid:commentId w16cid:paraId="073D95B4" w16cid:durableId="244389D9"/>
  <w16cid:commentId w16cid:paraId="318BC35D" w16cid:durableId="24438A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4FA86" w14:textId="77777777" w:rsidR="00E9388E" w:rsidRDefault="00E9388E">
      <w:pPr>
        <w:spacing w:after="0" w:line="240" w:lineRule="auto"/>
      </w:pPr>
      <w:r>
        <w:separator/>
      </w:r>
    </w:p>
  </w:endnote>
  <w:endnote w:type="continuationSeparator" w:id="0">
    <w:p w14:paraId="0E848B8F" w14:textId="77777777" w:rsidR="00E9388E" w:rsidRDefault="00E9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46917" w14:textId="77777777" w:rsidR="006E0DF8" w:rsidRDefault="006968D4">
    <w:pPr>
      <w:spacing w:after="0" w:line="259" w:lineRule="auto"/>
      <w:ind w:left="0" w:right="1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6336" w14:textId="77777777" w:rsidR="006E0DF8" w:rsidRDefault="006968D4">
    <w:pPr>
      <w:spacing w:after="0" w:line="259" w:lineRule="auto"/>
      <w:ind w:left="0" w:right="11"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99E18" w14:textId="77777777" w:rsidR="006E0DF8" w:rsidRDefault="006968D4">
    <w:pPr>
      <w:spacing w:after="0" w:line="259" w:lineRule="auto"/>
      <w:ind w:left="0" w:right="1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2FA9B" w14:textId="77777777" w:rsidR="00E9388E" w:rsidRDefault="00E9388E">
      <w:pPr>
        <w:spacing w:after="0" w:line="240" w:lineRule="auto"/>
      </w:pPr>
      <w:r>
        <w:separator/>
      </w:r>
    </w:p>
  </w:footnote>
  <w:footnote w:type="continuationSeparator" w:id="0">
    <w:p w14:paraId="220DDB91" w14:textId="77777777" w:rsidR="00E9388E" w:rsidRDefault="00E93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03734"/>
    <w:multiLevelType w:val="multilevel"/>
    <w:tmpl w:val="0FDA8390"/>
    <w:lvl w:ilvl="0">
      <w:start w:val="1"/>
      <w:numFmt w:val="decimal"/>
      <w:lvlText w:val="%1"/>
      <w:lvlJc w:val="left"/>
      <w:pPr>
        <w:ind w:left="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1D4582"/>
    <w:multiLevelType w:val="multilevel"/>
    <w:tmpl w:val="A8F44304"/>
    <w:lvl w:ilvl="0">
      <w:start w:val="1"/>
      <w:numFmt w:val="decimal"/>
      <w:lvlText w:val="%1"/>
      <w:lvlJc w:val="left"/>
      <w:pPr>
        <w:ind w:left="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érôme Spitz">
    <w15:presenceInfo w15:providerId="AD" w15:userId="S::jspitz@univ-lr.fr::9e04860d-cf3d-4006-a59e-35d6c39459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DF8"/>
    <w:rsid w:val="00045D37"/>
    <w:rsid w:val="000F17CD"/>
    <w:rsid w:val="00134017"/>
    <w:rsid w:val="0016773B"/>
    <w:rsid w:val="00193DEF"/>
    <w:rsid w:val="00197019"/>
    <w:rsid w:val="00335AD5"/>
    <w:rsid w:val="0043359E"/>
    <w:rsid w:val="00497F8B"/>
    <w:rsid w:val="00502AE0"/>
    <w:rsid w:val="00517949"/>
    <w:rsid w:val="00520AB6"/>
    <w:rsid w:val="0063578E"/>
    <w:rsid w:val="006968D4"/>
    <w:rsid w:val="006E0DF8"/>
    <w:rsid w:val="006F3397"/>
    <w:rsid w:val="007174AE"/>
    <w:rsid w:val="007405BF"/>
    <w:rsid w:val="00753145"/>
    <w:rsid w:val="00756D46"/>
    <w:rsid w:val="0077172E"/>
    <w:rsid w:val="008F6CFF"/>
    <w:rsid w:val="00931E15"/>
    <w:rsid w:val="00A42716"/>
    <w:rsid w:val="00AA3E69"/>
    <w:rsid w:val="00AA7002"/>
    <w:rsid w:val="00AF7BD2"/>
    <w:rsid w:val="00B715C8"/>
    <w:rsid w:val="00B77690"/>
    <w:rsid w:val="00C2315A"/>
    <w:rsid w:val="00C33CB5"/>
    <w:rsid w:val="00CA3E22"/>
    <w:rsid w:val="00CC5000"/>
    <w:rsid w:val="00CD7163"/>
    <w:rsid w:val="00CF21A6"/>
    <w:rsid w:val="00D75011"/>
    <w:rsid w:val="00DE1801"/>
    <w:rsid w:val="00E20085"/>
    <w:rsid w:val="00E9388E"/>
    <w:rsid w:val="00ED38CD"/>
    <w:rsid w:val="00F55FF3"/>
    <w:rsid w:val="00FF6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0F36"/>
  <w15:docId w15:val="{03E4535D-5E0A-4AB7-8E23-B6D58727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330" w:lineRule="auto"/>
      <w:ind w:left="263" w:right="2" w:hanging="24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346" w:line="265" w:lineRule="auto"/>
      <w:ind w:left="42" w:hanging="10"/>
      <w:outlineLvl w:val="0"/>
    </w:pPr>
    <w:rPr>
      <w:rFonts w:ascii="Times New Roman" w:eastAsia="Times New Roman" w:hAnsi="Times New Roman" w:cs="Times New Roman"/>
      <w:b/>
      <w:color w:val="000000"/>
      <w:sz w:val="34"/>
    </w:rPr>
  </w:style>
  <w:style w:type="paragraph" w:styleId="Titre2">
    <w:name w:val="heading 2"/>
    <w:next w:val="Normal"/>
    <w:link w:val="Titre2Car"/>
    <w:uiPriority w:val="9"/>
    <w:unhideWhenUsed/>
    <w:qFormat/>
    <w:pPr>
      <w:keepNext/>
      <w:keepLines/>
      <w:spacing w:after="168"/>
      <w:ind w:left="42" w:hanging="10"/>
      <w:outlineLvl w:val="1"/>
    </w:pPr>
    <w:rPr>
      <w:rFonts w:ascii="Times New Roman" w:eastAsia="Times New Roman" w:hAnsi="Times New Roman" w:cs="Times New Roman"/>
      <w:b/>
      <w:color w:val="000000"/>
      <w:sz w:val="29"/>
    </w:rPr>
  </w:style>
  <w:style w:type="paragraph" w:styleId="Titre3">
    <w:name w:val="heading 3"/>
    <w:next w:val="Normal"/>
    <w:link w:val="Titre3Car"/>
    <w:uiPriority w:val="9"/>
    <w:unhideWhenUsed/>
    <w:qFormat/>
    <w:pPr>
      <w:keepNext/>
      <w:keepLines/>
      <w:spacing w:after="223" w:line="262" w:lineRule="auto"/>
      <w:ind w:left="42" w:hanging="10"/>
      <w:outlineLvl w:val="2"/>
    </w:pPr>
    <w:rPr>
      <w:rFonts w:ascii="Times New Roman" w:eastAsia="Times New Roman" w:hAnsi="Times New Roman" w:cs="Times New Roman"/>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b/>
      <w:color w:val="000000"/>
      <w:sz w:val="24"/>
    </w:rPr>
  </w:style>
  <w:style w:type="character" w:customStyle="1" w:styleId="Titre2Car">
    <w:name w:val="Titre 2 Car"/>
    <w:link w:val="Titre2"/>
    <w:rPr>
      <w:rFonts w:ascii="Times New Roman" w:eastAsia="Times New Roman" w:hAnsi="Times New Roman" w:cs="Times New Roman"/>
      <w:b/>
      <w:color w:val="000000"/>
      <w:sz w:val="29"/>
    </w:rPr>
  </w:style>
  <w:style w:type="character" w:customStyle="1" w:styleId="Titre1Car">
    <w:name w:val="Titre 1 Car"/>
    <w:link w:val="Titre1"/>
    <w:rPr>
      <w:rFonts w:ascii="Times New Roman" w:eastAsia="Times New Roman" w:hAnsi="Times New Roman" w:cs="Times New Roman"/>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Marquedecommentaire">
    <w:name w:val="annotation reference"/>
    <w:basedOn w:val="Policepardfaut"/>
    <w:uiPriority w:val="99"/>
    <w:semiHidden/>
    <w:unhideWhenUsed/>
    <w:rsid w:val="006F3397"/>
    <w:rPr>
      <w:sz w:val="16"/>
      <w:szCs w:val="16"/>
    </w:rPr>
  </w:style>
  <w:style w:type="paragraph" w:styleId="Commentaire">
    <w:name w:val="annotation text"/>
    <w:basedOn w:val="Normal"/>
    <w:link w:val="CommentaireCar"/>
    <w:uiPriority w:val="99"/>
    <w:semiHidden/>
    <w:unhideWhenUsed/>
    <w:rsid w:val="006F3397"/>
    <w:pPr>
      <w:spacing w:line="240" w:lineRule="auto"/>
    </w:pPr>
    <w:rPr>
      <w:sz w:val="20"/>
      <w:szCs w:val="20"/>
    </w:rPr>
  </w:style>
  <w:style w:type="character" w:customStyle="1" w:styleId="CommentaireCar">
    <w:name w:val="Commentaire Car"/>
    <w:basedOn w:val="Policepardfaut"/>
    <w:link w:val="Commentaire"/>
    <w:uiPriority w:val="99"/>
    <w:semiHidden/>
    <w:rsid w:val="006F3397"/>
    <w:rPr>
      <w:rFonts w:ascii="Times New Roman" w:eastAsia="Times New Roman" w:hAnsi="Times New Roman" w:cs="Times New Roman"/>
      <w:color w:val="000000"/>
      <w:sz w:val="20"/>
      <w:szCs w:val="20"/>
    </w:rPr>
  </w:style>
  <w:style w:type="paragraph" w:styleId="Objetducommentaire">
    <w:name w:val="annotation subject"/>
    <w:basedOn w:val="Commentaire"/>
    <w:next w:val="Commentaire"/>
    <w:link w:val="ObjetducommentaireCar"/>
    <w:uiPriority w:val="99"/>
    <w:semiHidden/>
    <w:unhideWhenUsed/>
    <w:rsid w:val="006F3397"/>
    <w:rPr>
      <w:b/>
      <w:bCs/>
    </w:rPr>
  </w:style>
  <w:style w:type="character" w:customStyle="1" w:styleId="ObjetducommentaireCar">
    <w:name w:val="Objet du commentaire Car"/>
    <w:basedOn w:val="CommentaireCar"/>
    <w:link w:val="Objetducommentaire"/>
    <w:uiPriority w:val="99"/>
    <w:semiHidden/>
    <w:rsid w:val="006F3397"/>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EAD3A-2B1C-EC4F-B086-4E272E225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19</Pages>
  <Words>5705</Words>
  <Characters>31381</Characters>
  <Application>Microsoft Office Word</Application>
  <DocSecurity>0</DocSecurity>
  <Lines>261</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Dubourg</dc:creator>
  <cp:keywords/>
  <cp:lastModifiedBy>Jérôme Spitz</cp:lastModifiedBy>
  <cp:revision>4</cp:revision>
  <dcterms:created xsi:type="dcterms:W3CDTF">2021-05-08T08:12:00Z</dcterms:created>
  <dcterms:modified xsi:type="dcterms:W3CDTF">2021-05-10T08:35:00Z</dcterms:modified>
</cp:coreProperties>
</file>